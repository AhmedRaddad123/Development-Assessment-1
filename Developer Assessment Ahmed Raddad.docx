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15639" w14:textId="1AD98160" w:rsidR="00A608F0" w:rsidDel="00A60B41" w:rsidRDefault="001518D9" w:rsidP="00081A0E">
      <w:pPr>
        <w:jc w:val="center"/>
        <w:rPr>
          <w:del w:id="0" w:author="Leo Davidson" w:date="2023-01-23T15:43:00Z"/>
          <w:b/>
          <w:bCs/>
          <w:sz w:val="28"/>
          <w:szCs w:val="28"/>
        </w:rPr>
      </w:pPr>
      <w:r w:rsidRPr="00081A0E">
        <w:rPr>
          <w:b/>
          <w:bCs/>
          <w:sz w:val="28"/>
          <w:szCs w:val="28"/>
        </w:rPr>
        <w:t>Developer Assessment – Coding Assignment</w:t>
      </w:r>
    </w:p>
    <w:p w14:paraId="72972272" w14:textId="77777777" w:rsidR="00A60B41" w:rsidRDefault="00A60B41" w:rsidP="00A60B41">
      <w:pPr>
        <w:jc w:val="center"/>
        <w:rPr>
          <w:ins w:id="1" w:author="Leo Davidson" w:date="2023-01-23T15:41:00Z"/>
          <w:b/>
          <w:bCs/>
          <w:sz w:val="28"/>
          <w:szCs w:val="28"/>
        </w:rPr>
      </w:pPr>
    </w:p>
    <w:p w14:paraId="05BE588C" w14:textId="77777777" w:rsidR="00A60B41" w:rsidRPr="00081A0E" w:rsidRDefault="00A60B41" w:rsidP="00081A0E">
      <w:pPr>
        <w:jc w:val="center"/>
        <w:rPr>
          <w:b/>
          <w:bCs/>
          <w:sz w:val="28"/>
          <w:szCs w:val="28"/>
        </w:rPr>
      </w:pPr>
    </w:p>
    <w:p w14:paraId="333506CB" w14:textId="036DCE04" w:rsidR="001518D9" w:rsidRPr="00081A0E" w:rsidRDefault="00081A0E">
      <w:pPr>
        <w:rPr>
          <w:sz w:val="24"/>
          <w:szCs w:val="24"/>
          <w:u w:val="single"/>
        </w:rPr>
      </w:pPr>
      <w:r w:rsidRPr="00081A0E">
        <w:rPr>
          <w:sz w:val="24"/>
          <w:szCs w:val="24"/>
          <w:u w:val="single"/>
        </w:rPr>
        <w:t>Application Requirements</w:t>
      </w:r>
    </w:p>
    <w:p w14:paraId="3AB30CF5" w14:textId="7E3A78DE" w:rsidR="001518D9" w:rsidRDefault="001518D9" w:rsidP="00081A0E">
      <w:pPr>
        <w:pStyle w:val="ListParagraph"/>
        <w:numPr>
          <w:ilvl w:val="0"/>
          <w:numId w:val="1"/>
        </w:numPr>
        <w:rPr>
          <w:ins w:id="2" w:author="Leo Davidson" w:date="2023-01-23T15:45:00Z"/>
          <w:sz w:val="24"/>
          <w:szCs w:val="24"/>
        </w:rPr>
      </w:pPr>
      <w:r w:rsidRPr="00081A0E">
        <w:rPr>
          <w:sz w:val="24"/>
          <w:szCs w:val="24"/>
        </w:rPr>
        <w:t>Write a</w:t>
      </w:r>
      <w:ins w:id="3" w:author="Joe Rodriguez" w:date="2023-01-23T16:06:00Z">
        <w:r w:rsidR="003E37B3">
          <w:rPr>
            <w:sz w:val="24"/>
            <w:szCs w:val="24"/>
          </w:rPr>
          <w:t xml:space="preserve"> restful </w:t>
        </w:r>
      </w:ins>
      <w:proofErr w:type="spellStart"/>
      <w:ins w:id="4" w:author="Joe Rodriguez" w:date="2023-01-23T16:04:00Z">
        <w:r w:rsidR="008963AA">
          <w:rPr>
            <w:sz w:val="24"/>
            <w:szCs w:val="24"/>
          </w:rPr>
          <w:t>api</w:t>
        </w:r>
      </w:ins>
      <w:proofErr w:type="spellEnd"/>
      <w:r w:rsidRPr="00081A0E">
        <w:rPr>
          <w:sz w:val="24"/>
          <w:szCs w:val="24"/>
        </w:rPr>
        <w:t xml:space="preserve"> </w:t>
      </w:r>
      <w:del w:id="5" w:author="Joe Rodriguez" w:date="2023-01-23T16:04:00Z">
        <w:r w:rsidRPr="00081A0E" w:rsidDel="008963AA">
          <w:rPr>
            <w:sz w:val="24"/>
            <w:szCs w:val="24"/>
          </w:rPr>
          <w:delText xml:space="preserve">front end </w:delText>
        </w:r>
      </w:del>
      <w:r w:rsidRPr="00081A0E">
        <w:rPr>
          <w:sz w:val="24"/>
          <w:szCs w:val="24"/>
        </w:rPr>
        <w:t xml:space="preserve">that takes in a </w:t>
      </w:r>
      <w:ins w:id="6" w:author="Joe Rodriguez" w:date="2023-01-23T16:04:00Z">
        <w:r w:rsidR="008963AA">
          <w:rPr>
            <w:sz w:val="24"/>
            <w:szCs w:val="24"/>
          </w:rPr>
          <w:t>name and address</w:t>
        </w:r>
      </w:ins>
      <w:del w:id="7" w:author="Joe Rodriguez" w:date="2023-01-23T16:04:00Z">
        <w:r w:rsidRPr="00081A0E" w:rsidDel="008963AA">
          <w:rPr>
            <w:sz w:val="24"/>
            <w:szCs w:val="24"/>
          </w:rPr>
          <w:delText>string and an integer</w:delText>
        </w:r>
      </w:del>
      <w:r w:rsidRPr="00081A0E">
        <w:rPr>
          <w:sz w:val="24"/>
          <w:szCs w:val="24"/>
        </w:rPr>
        <w:t>.</w:t>
      </w:r>
      <w:r w:rsidR="00081A0E" w:rsidRPr="00081A0E">
        <w:rPr>
          <w:sz w:val="24"/>
          <w:szCs w:val="24"/>
        </w:rPr>
        <w:t xml:space="preserve"> </w:t>
      </w:r>
    </w:p>
    <w:p w14:paraId="304EB339" w14:textId="414E4757" w:rsidR="00A60B41" w:rsidRPr="00081A0E" w:rsidDel="008963AA" w:rsidRDefault="00A60B41" w:rsidP="00081A0E">
      <w:pPr>
        <w:pStyle w:val="ListParagraph"/>
        <w:numPr>
          <w:ilvl w:val="0"/>
          <w:numId w:val="1"/>
        </w:numPr>
        <w:rPr>
          <w:del w:id="8" w:author="Joe Rodriguez" w:date="2023-01-23T16:04:00Z"/>
          <w:sz w:val="24"/>
          <w:szCs w:val="24"/>
        </w:rPr>
      </w:pPr>
      <w:ins w:id="9" w:author="Leo Davidson" w:date="2023-01-23T15:45:00Z">
        <w:del w:id="10" w:author="Joe Rodriguez" w:date="2023-01-23T16:04:00Z">
          <w:r w:rsidDel="008963AA">
            <w:rPr>
              <w:sz w:val="24"/>
              <w:szCs w:val="24"/>
            </w:rPr>
            <w:delText>LD&gt;  Should we go alittle more and specify some onject here?  i.e. Name, City, State, age?</w:delText>
          </w:r>
        </w:del>
      </w:ins>
    </w:p>
    <w:p w14:paraId="143A179F" w14:textId="6C289661" w:rsidR="001518D9" w:rsidRPr="00081A0E" w:rsidRDefault="001518D9" w:rsidP="00081A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Persist those </w:t>
      </w:r>
      <w:del w:id="11" w:author="Joe Rodriguez" w:date="2023-01-23T16:04:00Z">
        <w:r w:rsidRPr="00081A0E" w:rsidDel="008963AA">
          <w:rPr>
            <w:sz w:val="24"/>
            <w:szCs w:val="24"/>
          </w:rPr>
          <w:delText xml:space="preserve">2 </w:delText>
        </w:r>
      </w:del>
      <w:r w:rsidRPr="00081A0E">
        <w:rPr>
          <w:sz w:val="24"/>
          <w:szCs w:val="24"/>
        </w:rPr>
        <w:t>inputs.</w:t>
      </w:r>
    </w:p>
    <w:p w14:paraId="3D45857B" w14:textId="16CD62FB" w:rsidR="00081A0E" w:rsidRPr="00081A0E" w:rsidRDefault="008963AA" w:rsidP="00081A0E">
      <w:pPr>
        <w:pStyle w:val="ListParagraph"/>
        <w:numPr>
          <w:ilvl w:val="0"/>
          <w:numId w:val="1"/>
        </w:numPr>
        <w:rPr>
          <w:sz w:val="24"/>
          <w:szCs w:val="24"/>
        </w:rPr>
      </w:pPr>
      <w:ins w:id="12" w:author="Joe Rodriguez" w:date="2023-01-23T16:04:00Z">
        <w:r>
          <w:rPr>
            <w:sz w:val="24"/>
            <w:szCs w:val="24"/>
          </w:rPr>
          <w:t xml:space="preserve">Name field </w:t>
        </w:r>
      </w:ins>
      <w:del w:id="13" w:author="Joe Rodriguez" w:date="2023-01-23T16:04:00Z">
        <w:r w:rsidR="00081A0E" w:rsidRPr="00081A0E" w:rsidDel="008963AA">
          <w:rPr>
            <w:sz w:val="24"/>
            <w:szCs w:val="24"/>
          </w:rPr>
          <w:delText xml:space="preserve">Both values </w:delText>
        </w:r>
      </w:del>
      <w:r w:rsidR="00081A0E" w:rsidRPr="00081A0E">
        <w:rPr>
          <w:sz w:val="24"/>
          <w:szCs w:val="24"/>
        </w:rPr>
        <w:t>should be considered as a unique set.</w:t>
      </w:r>
    </w:p>
    <w:p w14:paraId="55F290AD" w14:textId="10DF3136" w:rsidR="00081A0E" w:rsidRPr="00081A0E" w:rsidRDefault="00081A0E" w:rsidP="00081A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Return proper </w:t>
      </w:r>
      <w:r>
        <w:rPr>
          <w:sz w:val="24"/>
          <w:szCs w:val="24"/>
        </w:rPr>
        <w:t>messages</w:t>
      </w:r>
      <w:r w:rsidRPr="00081A0E">
        <w:rPr>
          <w:sz w:val="24"/>
          <w:szCs w:val="24"/>
        </w:rPr>
        <w:t xml:space="preserve"> for validation, </w:t>
      </w:r>
      <w:r w:rsidR="00406036" w:rsidRPr="00081A0E">
        <w:rPr>
          <w:sz w:val="24"/>
          <w:szCs w:val="24"/>
        </w:rPr>
        <w:t>duplicates,</w:t>
      </w:r>
      <w:r w:rsidRPr="00081A0E">
        <w:rPr>
          <w:sz w:val="24"/>
          <w:szCs w:val="24"/>
        </w:rPr>
        <w:t xml:space="preserve"> and errors.</w:t>
      </w:r>
    </w:p>
    <w:p w14:paraId="2B03A81B" w14:textId="64DDE277" w:rsidR="001518D9" w:rsidRPr="00081A0E" w:rsidRDefault="001518D9" w:rsidP="00081A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A0E">
        <w:rPr>
          <w:sz w:val="24"/>
          <w:szCs w:val="24"/>
        </w:rPr>
        <w:t>Allow updates to those inputs.</w:t>
      </w:r>
    </w:p>
    <w:p w14:paraId="2F45C9E5" w14:textId="14C8FE06" w:rsidR="001518D9" w:rsidRPr="00081A0E" w:rsidRDefault="001518D9" w:rsidP="00081A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81A0E">
        <w:rPr>
          <w:sz w:val="24"/>
          <w:szCs w:val="24"/>
        </w:rPr>
        <w:t>Allow deletes to those inputs.</w:t>
      </w:r>
    </w:p>
    <w:p w14:paraId="7DC5FA1A" w14:textId="25BFE989" w:rsidR="001518D9" w:rsidRDefault="001518D9" w:rsidP="00081A0E">
      <w:pPr>
        <w:pStyle w:val="ListParagraph"/>
        <w:numPr>
          <w:ilvl w:val="0"/>
          <w:numId w:val="1"/>
        </w:numPr>
        <w:rPr>
          <w:ins w:id="14" w:author="Ahmed Raddad" w:date="2023-02-01T10:55:00Z"/>
          <w:sz w:val="24"/>
          <w:szCs w:val="24"/>
        </w:rPr>
      </w:pPr>
      <w:r w:rsidRPr="00081A0E">
        <w:rPr>
          <w:sz w:val="24"/>
          <w:szCs w:val="24"/>
        </w:rPr>
        <w:t>Return all inputs persisted.</w:t>
      </w:r>
    </w:p>
    <w:p w14:paraId="45641C94" w14:textId="2CA93AB9" w:rsidR="00FA5349" w:rsidRDefault="00FA5349" w:rsidP="007D145E">
      <w:pPr>
        <w:rPr>
          <w:ins w:id="15" w:author="Ahmed Raddad" w:date="2023-02-01T11:00:00Z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"/>
        <w:gridCol w:w="9068"/>
      </w:tblGrid>
      <w:tr w:rsidR="00FA5349" w:rsidRPr="00FA5349" w14:paraId="5CF8E4D8" w14:textId="77777777" w:rsidTr="00FA5349">
        <w:trPr>
          <w:tblCellSpacing w:w="15" w:type="dxa"/>
          <w:ins w:id="16" w:author="Ahmed Raddad" w:date="2023-02-01T11:03:00Z"/>
        </w:trPr>
        <w:tc>
          <w:tcPr>
            <w:tcW w:w="0" w:type="auto"/>
            <w:vAlign w:val="center"/>
            <w:hideMark/>
          </w:tcPr>
          <w:p w14:paraId="0211F85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8" w:author="Ahmed Raddad" w:date="2023-02-01T11:04:00Z">
                  <w:rPr>
                    <w:ins w:id="1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</w:t>
              </w:r>
            </w:ins>
          </w:p>
          <w:p w14:paraId="06714A6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3" w:author="Ahmed Raddad" w:date="2023-02-01T11:04:00Z">
                  <w:rPr>
                    <w:ins w:id="2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</w:t>
              </w:r>
            </w:ins>
          </w:p>
          <w:p w14:paraId="4340CDC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8" w:author="Ahmed Raddad" w:date="2023-02-01T11:04:00Z">
                  <w:rPr>
                    <w:ins w:id="2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</w:t>
              </w:r>
            </w:ins>
          </w:p>
          <w:p w14:paraId="2823332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3" w:author="Ahmed Raddad" w:date="2023-02-01T11:04:00Z">
                  <w:rPr>
                    <w:ins w:id="3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</w:t>
              </w:r>
            </w:ins>
          </w:p>
          <w:p w14:paraId="696D86D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8" w:author="Ahmed Raddad" w:date="2023-02-01T11:04:00Z">
                  <w:rPr>
                    <w:ins w:id="3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</w:t>
              </w:r>
            </w:ins>
          </w:p>
          <w:p w14:paraId="29DA46F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3" w:author="Ahmed Raddad" w:date="2023-02-01T11:04:00Z">
                  <w:rPr>
                    <w:ins w:id="4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</w:t>
              </w:r>
            </w:ins>
          </w:p>
          <w:p w14:paraId="35E0297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8" w:author="Ahmed Raddad" w:date="2023-02-01T11:04:00Z">
                  <w:rPr>
                    <w:ins w:id="4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</w:t>
              </w:r>
            </w:ins>
          </w:p>
          <w:p w14:paraId="73A2E67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3" w:author="Ahmed Raddad" w:date="2023-02-01T11:04:00Z">
                  <w:rPr>
                    <w:ins w:id="5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</w:t>
              </w:r>
            </w:ins>
          </w:p>
          <w:p w14:paraId="4B7013D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8" w:author="Ahmed Raddad" w:date="2023-02-01T11:04:00Z">
                  <w:rPr>
                    <w:ins w:id="5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</w:t>
              </w:r>
            </w:ins>
          </w:p>
          <w:p w14:paraId="25B6B46B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3" w:author="Ahmed Raddad" w:date="2023-02-01T11:04:00Z">
                  <w:rPr>
                    <w:ins w:id="6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</w:t>
              </w:r>
            </w:ins>
          </w:p>
          <w:p w14:paraId="6D342A0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8" w:author="Ahmed Raddad" w:date="2023-02-01T11:04:00Z">
                  <w:rPr>
                    <w:ins w:id="6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</w:t>
              </w:r>
            </w:ins>
          </w:p>
          <w:p w14:paraId="053C975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3" w:author="Ahmed Raddad" w:date="2023-02-01T11:04:00Z">
                  <w:rPr>
                    <w:ins w:id="7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</w:t>
              </w:r>
            </w:ins>
          </w:p>
          <w:p w14:paraId="008603B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8" w:author="Ahmed Raddad" w:date="2023-02-01T11:04:00Z">
                  <w:rPr>
                    <w:ins w:id="7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</w:t>
              </w:r>
            </w:ins>
          </w:p>
          <w:p w14:paraId="3049AF5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3" w:author="Ahmed Raddad" w:date="2023-02-01T11:04:00Z">
                  <w:rPr>
                    <w:ins w:id="8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</w:t>
              </w:r>
            </w:ins>
          </w:p>
          <w:p w14:paraId="15D976D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8" w:author="Ahmed Raddad" w:date="2023-02-01T11:04:00Z">
                  <w:rPr>
                    <w:ins w:id="8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</w:t>
              </w:r>
            </w:ins>
          </w:p>
          <w:p w14:paraId="52B15609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3" w:author="Ahmed Raddad" w:date="2023-02-01T11:04:00Z">
                  <w:rPr>
                    <w:ins w:id="9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16</w:t>
              </w:r>
            </w:ins>
          </w:p>
          <w:p w14:paraId="783E686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8" w:author="Ahmed Raddad" w:date="2023-02-01T11:04:00Z">
                  <w:rPr>
                    <w:ins w:id="9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17</w:t>
              </w:r>
            </w:ins>
          </w:p>
          <w:p w14:paraId="0D372FF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3" w:author="Ahmed Raddad" w:date="2023-02-01T11:04:00Z">
                  <w:rPr>
                    <w:ins w:id="10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18</w:t>
              </w:r>
            </w:ins>
          </w:p>
          <w:p w14:paraId="19374789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8" w:author="Ahmed Raddad" w:date="2023-02-01T11:04:00Z">
                  <w:rPr>
                    <w:ins w:id="10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1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19</w:t>
              </w:r>
            </w:ins>
          </w:p>
          <w:p w14:paraId="78C0067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13" w:author="Ahmed Raddad" w:date="2023-02-01T11:04:00Z">
                  <w:rPr>
                    <w:ins w:id="11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1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20</w:t>
              </w:r>
            </w:ins>
          </w:p>
          <w:p w14:paraId="79C5102B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18" w:author="Ahmed Raddad" w:date="2023-02-01T11:04:00Z">
                  <w:rPr>
                    <w:ins w:id="11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2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21</w:t>
              </w:r>
            </w:ins>
          </w:p>
          <w:p w14:paraId="180A351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23" w:author="Ahmed Raddad" w:date="2023-02-01T11:04:00Z">
                  <w:rPr>
                    <w:ins w:id="12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2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22</w:t>
              </w:r>
            </w:ins>
          </w:p>
          <w:p w14:paraId="5AA3636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28" w:author="Ahmed Raddad" w:date="2023-02-01T11:04:00Z">
                  <w:rPr>
                    <w:ins w:id="12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3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23</w:t>
              </w:r>
            </w:ins>
          </w:p>
          <w:p w14:paraId="4928910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33" w:author="Ahmed Raddad" w:date="2023-02-01T11:04:00Z">
                  <w:rPr>
                    <w:ins w:id="13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3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24</w:t>
              </w:r>
            </w:ins>
          </w:p>
          <w:p w14:paraId="344F842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38" w:author="Ahmed Raddad" w:date="2023-02-01T11:04:00Z">
                  <w:rPr>
                    <w:ins w:id="13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4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25</w:t>
              </w:r>
            </w:ins>
          </w:p>
          <w:p w14:paraId="698D3C6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43" w:author="Ahmed Raddad" w:date="2023-02-01T11:04:00Z">
                  <w:rPr>
                    <w:ins w:id="14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4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26</w:t>
              </w:r>
            </w:ins>
          </w:p>
          <w:p w14:paraId="6A54429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48" w:author="Ahmed Raddad" w:date="2023-02-01T11:04:00Z">
                  <w:rPr>
                    <w:ins w:id="14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5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27</w:t>
              </w:r>
            </w:ins>
          </w:p>
          <w:p w14:paraId="3D8C8E8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53" w:author="Ahmed Raddad" w:date="2023-02-01T11:04:00Z">
                  <w:rPr>
                    <w:ins w:id="15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5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28</w:t>
              </w:r>
            </w:ins>
          </w:p>
          <w:p w14:paraId="54439BF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58" w:author="Ahmed Raddad" w:date="2023-02-01T11:04:00Z">
                  <w:rPr>
                    <w:ins w:id="15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6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29</w:t>
              </w:r>
            </w:ins>
          </w:p>
          <w:p w14:paraId="40C2456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63" w:author="Ahmed Raddad" w:date="2023-02-01T11:04:00Z">
                  <w:rPr>
                    <w:ins w:id="16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6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30</w:t>
              </w:r>
            </w:ins>
          </w:p>
          <w:p w14:paraId="77EDDDA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68" w:author="Ahmed Raddad" w:date="2023-02-01T11:04:00Z">
                  <w:rPr>
                    <w:ins w:id="16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7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31</w:t>
              </w:r>
            </w:ins>
          </w:p>
          <w:p w14:paraId="7B5E44CF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73" w:author="Ahmed Raddad" w:date="2023-02-01T11:04:00Z">
                  <w:rPr>
                    <w:ins w:id="17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7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32</w:t>
              </w:r>
            </w:ins>
          </w:p>
          <w:p w14:paraId="6A82A8E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78" w:author="Ahmed Raddad" w:date="2023-02-01T11:04:00Z">
                  <w:rPr>
                    <w:ins w:id="17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33</w:t>
              </w:r>
            </w:ins>
          </w:p>
          <w:p w14:paraId="3197129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83" w:author="Ahmed Raddad" w:date="2023-02-01T11:04:00Z">
                  <w:rPr>
                    <w:ins w:id="18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8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34</w:t>
              </w:r>
            </w:ins>
          </w:p>
          <w:p w14:paraId="0BB209A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88" w:author="Ahmed Raddad" w:date="2023-02-01T11:04:00Z">
                  <w:rPr>
                    <w:ins w:id="18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9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35</w:t>
              </w:r>
            </w:ins>
          </w:p>
          <w:p w14:paraId="4829CFE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93" w:author="Ahmed Raddad" w:date="2023-02-01T11:04:00Z">
                  <w:rPr>
                    <w:ins w:id="19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9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36</w:t>
              </w:r>
            </w:ins>
          </w:p>
          <w:p w14:paraId="071957D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98" w:author="Ahmed Raddad" w:date="2023-02-01T11:04:00Z">
                  <w:rPr>
                    <w:ins w:id="19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0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37</w:t>
              </w:r>
            </w:ins>
          </w:p>
          <w:p w14:paraId="724A954F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03" w:author="Ahmed Raddad" w:date="2023-02-01T11:04:00Z">
                  <w:rPr>
                    <w:ins w:id="20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0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38</w:t>
              </w:r>
            </w:ins>
          </w:p>
          <w:p w14:paraId="324EF43B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08" w:author="Ahmed Raddad" w:date="2023-02-01T11:04:00Z">
                  <w:rPr>
                    <w:ins w:id="20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1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lastRenderedPageBreak/>
                <w:t>39</w:t>
              </w:r>
            </w:ins>
          </w:p>
          <w:p w14:paraId="19FC511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13" w:author="Ahmed Raddad" w:date="2023-02-01T11:04:00Z">
                  <w:rPr>
                    <w:ins w:id="21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1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40</w:t>
              </w:r>
            </w:ins>
          </w:p>
          <w:p w14:paraId="7FBF375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18" w:author="Ahmed Raddad" w:date="2023-02-01T11:04:00Z">
                  <w:rPr>
                    <w:ins w:id="21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2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41</w:t>
              </w:r>
            </w:ins>
          </w:p>
          <w:p w14:paraId="65BB04F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23" w:author="Ahmed Raddad" w:date="2023-02-01T11:04:00Z">
                  <w:rPr>
                    <w:ins w:id="22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2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42</w:t>
              </w:r>
            </w:ins>
          </w:p>
          <w:p w14:paraId="52BA0AB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28" w:author="Ahmed Raddad" w:date="2023-02-01T11:04:00Z">
                  <w:rPr>
                    <w:ins w:id="22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3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43</w:t>
              </w:r>
            </w:ins>
          </w:p>
          <w:p w14:paraId="4638DA0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33" w:author="Ahmed Raddad" w:date="2023-02-01T11:04:00Z">
                  <w:rPr>
                    <w:ins w:id="23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3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44</w:t>
              </w:r>
            </w:ins>
          </w:p>
          <w:p w14:paraId="0E1215F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38" w:author="Ahmed Raddad" w:date="2023-02-01T11:04:00Z">
                  <w:rPr>
                    <w:ins w:id="23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4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45</w:t>
              </w:r>
            </w:ins>
          </w:p>
          <w:p w14:paraId="66E083A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43" w:author="Ahmed Raddad" w:date="2023-02-01T11:04:00Z">
                  <w:rPr>
                    <w:ins w:id="24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4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46</w:t>
              </w:r>
            </w:ins>
          </w:p>
          <w:p w14:paraId="4E26C9D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48" w:author="Ahmed Raddad" w:date="2023-02-01T11:04:00Z">
                  <w:rPr>
                    <w:ins w:id="24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5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47</w:t>
              </w:r>
            </w:ins>
          </w:p>
          <w:p w14:paraId="411973AD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53" w:author="Ahmed Raddad" w:date="2023-02-01T11:04:00Z">
                  <w:rPr>
                    <w:ins w:id="25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5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48</w:t>
              </w:r>
            </w:ins>
          </w:p>
          <w:p w14:paraId="08778D6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58" w:author="Ahmed Raddad" w:date="2023-02-01T11:04:00Z">
                  <w:rPr>
                    <w:ins w:id="25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6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49</w:t>
              </w:r>
            </w:ins>
          </w:p>
          <w:p w14:paraId="6D77EB2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63" w:author="Ahmed Raddad" w:date="2023-02-01T11:04:00Z">
                  <w:rPr>
                    <w:ins w:id="26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6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50</w:t>
              </w:r>
            </w:ins>
          </w:p>
          <w:p w14:paraId="2C84148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68" w:author="Ahmed Raddad" w:date="2023-02-01T11:04:00Z">
                  <w:rPr>
                    <w:ins w:id="26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7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51</w:t>
              </w:r>
            </w:ins>
          </w:p>
          <w:p w14:paraId="62133F4D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73" w:author="Ahmed Raddad" w:date="2023-02-01T11:04:00Z">
                  <w:rPr>
                    <w:ins w:id="27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7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52</w:t>
              </w:r>
            </w:ins>
          </w:p>
          <w:p w14:paraId="17704DC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78" w:author="Ahmed Raddad" w:date="2023-02-01T11:04:00Z">
                  <w:rPr>
                    <w:ins w:id="27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53</w:t>
              </w:r>
            </w:ins>
          </w:p>
          <w:p w14:paraId="4A64BF3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83" w:author="Ahmed Raddad" w:date="2023-02-01T11:04:00Z">
                  <w:rPr>
                    <w:ins w:id="28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8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54</w:t>
              </w:r>
            </w:ins>
          </w:p>
          <w:p w14:paraId="16082E0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88" w:author="Ahmed Raddad" w:date="2023-02-01T11:04:00Z">
                  <w:rPr>
                    <w:ins w:id="28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9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55</w:t>
              </w:r>
            </w:ins>
          </w:p>
          <w:p w14:paraId="52DA408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93" w:author="Ahmed Raddad" w:date="2023-02-01T11:04:00Z">
                  <w:rPr>
                    <w:ins w:id="29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29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56</w:t>
              </w:r>
            </w:ins>
          </w:p>
          <w:p w14:paraId="19EA0BD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298" w:author="Ahmed Raddad" w:date="2023-02-01T11:04:00Z">
                  <w:rPr>
                    <w:ins w:id="29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0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57</w:t>
              </w:r>
            </w:ins>
          </w:p>
          <w:p w14:paraId="42D491D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03" w:author="Ahmed Raddad" w:date="2023-02-01T11:04:00Z">
                  <w:rPr>
                    <w:ins w:id="30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0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58</w:t>
              </w:r>
            </w:ins>
          </w:p>
          <w:p w14:paraId="6FECC0E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08" w:author="Ahmed Raddad" w:date="2023-02-01T11:04:00Z">
                  <w:rPr>
                    <w:ins w:id="30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1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1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59</w:t>
              </w:r>
            </w:ins>
          </w:p>
          <w:p w14:paraId="68B1FE5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1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13" w:author="Ahmed Raddad" w:date="2023-02-01T11:04:00Z">
                  <w:rPr>
                    <w:ins w:id="31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1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1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60</w:t>
              </w:r>
            </w:ins>
          </w:p>
          <w:p w14:paraId="0F76488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1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18" w:author="Ahmed Raddad" w:date="2023-02-01T11:04:00Z">
                  <w:rPr>
                    <w:ins w:id="31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2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2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61</w:t>
              </w:r>
            </w:ins>
          </w:p>
          <w:p w14:paraId="47C8905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2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23" w:author="Ahmed Raddad" w:date="2023-02-01T11:04:00Z">
                  <w:rPr>
                    <w:ins w:id="32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2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2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62</w:t>
              </w:r>
            </w:ins>
          </w:p>
          <w:p w14:paraId="7455859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2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28" w:author="Ahmed Raddad" w:date="2023-02-01T11:04:00Z">
                  <w:rPr>
                    <w:ins w:id="32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3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3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63</w:t>
              </w:r>
            </w:ins>
          </w:p>
          <w:p w14:paraId="0FF39A2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3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33" w:author="Ahmed Raddad" w:date="2023-02-01T11:04:00Z">
                  <w:rPr>
                    <w:ins w:id="33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3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3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64</w:t>
              </w:r>
            </w:ins>
          </w:p>
          <w:p w14:paraId="0F6C793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3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38" w:author="Ahmed Raddad" w:date="2023-02-01T11:04:00Z">
                  <w:rPr>
                    <w:ins w:id="33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4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4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65</w:t>
              </w:r>
            </w:ins>
          </w:p>
          <w:p w14:paraId="4F723626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4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43" w:author="Ahmed Raddad" w:date="2023-02-01T11:04:00Z">
                  <w:rPr>
                    <w:ins w:id="34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4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4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66</w:t>
              </w:r>
            </w:ins>
          </w:p>
          <w:p w14:paraId="6B94387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4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48" w:author="Ahmed Raddad" w:date="2023-02-01T11:04:00Z">
                  <w:rPr>
                    <w:ins w:id="34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5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5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67</w:t>
              </w:r>
            </w:ins>
          </w:p>
          <w:p w14:paraId="3047970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5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53" w:author="Ahmed Raddad" w:date="2023-02-01T11:04:00Z">
                  <w:rPr>
                    <w:ins w:id="35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5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5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68</w:t>
              </w:r>
            </w:ins>
          </w:p>
          <w:p w14:paraId="4578F6C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5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58" w:author="Ahmed Raddad" w:date="2023-02-01T11:04:00Z">
                  <w:rPr>
                    <w:ins w:id="35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6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6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69</w:t>
              </w:r>
            </w:ins>
          </w:p>
          <w:p w14:paraId="4C9FFBF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6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63" w:author="Ahmed Raddad" w:date="2023-02-01T11:04:00Z">
                  <w:rPr>
                    <w:ins w:id="36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6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6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70</w:t>
              </w:r>
            </w:ins>
          </w:p>
          <w:p w14:paraId="3092447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6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68" w:author="Ahmed Raddad" w:date="2023-02-01T11:04:00Z">
                  <w:rPr>
                    <w:ins w:id="36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7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7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71</w:t>
              </w:r>
            </w:ins>
          </w:p>
          <w:p w14:paraId="76596E3B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7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73" w:author="Ahmed Raddad" w:date="2023-02-01T11:04:00Z">
                  <w:rPr>
                    <w:ins w:id="37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7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7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72</w:t>
              </w:r>
            </w:ins>
          </w:p>
          <w:p w14:paraId="5FE6C7F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7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78" w:author="Ahmed Raddad" w:date="2023-02-01T11:04:00Z">
                  <w:rPr>
                    <w:ins w:id="37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8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73</w:t>
              </w:r>
            </w:ins>
          </w:p>
          <w:p w14:paraId="339141CB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8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83" w:author="Ahmed Raddad" w:date="2023-02-01T11:04:00Z">
                  <w:rPr>
                    <w:ins w:id="38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8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8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74</w:t>
              </w:r>
            </w:ins>
          </w:p>
          <w:p w14:paraId="6695C90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8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88" w:author="Ahmed Raddad" w:date="2023-02-01T11:04:00Z">
                  <w:rPr>
                    <w:ins w:id="38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9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9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75</w:t>
              </w:r>
            </w:ins>
          </w:p>
          <w:p w14:paraId="1B4E324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9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93" w:author="Ahmed Raddad" w:date="2023-02-01T11:04:00Z">
                  <w:rPr>
                    <w:ins w:id="39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9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39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76</w:t>
              </w:r>
            </w:ins>
          </w:p>
          <w:p w14:paraId="21EB25EF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9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398" w:author="Ahmed Raddad" w:date="2023-02-01T11:04:00Z">
                  <w:rPr>
                    <w:ins w:id="39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0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0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77</w:t>
              </w:r>
            </w:ins>
          </w:p>
          <w:p w14:paraId="551B036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0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03" w:author="Ahmed Raddad" w:date="2023-02-01T11:04:00Z">
                  <w:rPr>
                    <w:ins w:id="40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0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0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78</w:t>
              </w:r>
            </w:ins>
          </w:p>
          <w:p w14:paraId="085DC456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0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08" w:author="Ahmed Raddad" w:date="2023-02-01T11:04:00Z">
                  <w:rPr>
                    <w:ins w:id="40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1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1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79</w:t>
              </w:r>
            </w:ins>
          </w:p>
          <w:p w14:paraId="1041C2C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1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13" w:author="Ahmed Raddad" w:date="2023-02-01T11:04:00Z">
                  <w:rPr>
                    <w:ins w:id="41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1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1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80</w:t>
              </w:r>
            </w:ins>
          </w:p>
          <w:p w14:paraId="45DA1439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1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18" w:author="Ahmed Raddad" w:date="2023-02-01T11:04:00Z">
                  <w:rPr>
                    <w:ins w:id="41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2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2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81</w:t>
              </w:r>
            </w:ins>
          </w:p>
          <w:p w14:paraId="5A46B6E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2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23" w:author="Ahmed Raddad" w:date="2023-02-01T11:04:00Z">
                  <w:rPr>
                    <w:ins w:id="42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2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2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82</w:t>
              </w:r>
            </w:ins>
          </w:p>
          <w:p w14:paraId="65E4BBB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2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28" w:author="Ahmed Raddad" w:date="2023-02-01T11:04:00Z">
                  <w:rPr>
                    <w:ins w:id="42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3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3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83</w:t>
              </w:r>
            </w:ins>
          </w:p>
          <w:p w14:paraId="1301A9C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3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33" w:author="Ahmed Raddad" w:date="2023-02-01T11:04:00Z">
                  <w:rPr>
                    <w:ins w:id="43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3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3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84</w:t>
              </w:r>
            </w:ins>
          </w:p>
          <w:p w14:paraId="41DC0D4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3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38" w:author="Ahmed Raddad" w:date="2023-02-01T11:04:00Z">
                  <w:rPr>
                    <w:ins w:id="43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4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4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85</w:t>
              </w:r>
            </w:ins>
          </w:p>
          <w:p w14:paraId="31F5C3D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4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43" w:author="Ahmed Raddad" w:date="2023-02-01T11:04:00Z">
                  <w:rPr>
                    <w:ins w:id="44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4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4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86</w:t>
              </w:r>
            </w:ins>
          </w:p>
          <w:p w14:paraId="3C66FCA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4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48" w:author="Ahmed Raddad" w:date="2023-02-01T11:04:00Z">
                  <w:rPr>
                    <w:ins w:id="44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5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5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87</w:t>
              </w:r>
            </w:ins>
          </w:p>
        </w:tc>
        <w:tc>
          <w:tcPr>
            <w:tcW w:w="0" w:type="auto"/>
            <w:vAlign w:val="center"/>
            <w:hideMark/>
          </w:tcPr>
          <w:p w14:paraId="55F75B9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5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53" w:author="Ahmed Raddad" w:date="2023-02-01T11:04:00Z">
                  <w:rPr>
                    <w:ins w:id="45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55" w:author="Ahmed Raddad" w:date="2023-02-01T11:03:00Z"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456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lastRenderedPageBreak/>
                <w:t>using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5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E84B5"/>
                  <w:sz w:val="18"/>
                  <w:szCs w:val="18"/>
                  <w:rPrChange w:id="458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System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5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0D80E62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6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61" w:author="Ahmed Raddad" w:date="2023-02-01T11:04:00Z">
                  <w:rPr>
                    <w:ins w:id="46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63" w:author="Ahmed Raddad" w:date="2023-02-01T11:03:00Z"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46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6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E84B5"/>
                  <w:sz w:val="18"/>
                  <w:szCs w:val="18"/>
                  <w:rPrChange w:id="466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System.Collections.Generic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6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25093DA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6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69" w:author="Ahmed Raddad" w:date="2023-02-01T11:04:00Z">
                  <w:rPr>
                    <w:ins w:id="47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71" w:author="Ahmed Raddad" w:date="2023-02-01T11:03:00Z"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47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7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E84B5"/>
                  <w:sz w:val="18"/>
                  <w:szCs w:val="18"/>
                  <w:rPrChange w:id="47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System.Linq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7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6E8F1C5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76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77" w:author="Ahmed Raddad" w:date="2023-02-01T11:04:00Z">
                  <w:rPr>
                    <w:ins w:id="478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79" w:author="Ahmed Raddad" w:date="2023-02-01T11:03:00Z"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480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E84B5"/>
                  <w:sz w:val="18"/>
                  <w:szCs w:val="18"/>
                  <w:rPrChange w:id="48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System.Threading.Tasks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8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033E117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84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85" w:author="Ahmed Raddad" w:date="2023-02-01T11:04:00Z">
                  <w:rPr>
                    <w:ins w:id="486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87" w:author="Ahmed Raddad" w:date="2023-02-01T11:03:00Z"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488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8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E84B5"/>
                  <w:sz w:val="18"/>
                  <w:szCs w:val="18"/>
                  <w:rPrChange w:id="490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Microsoft.AspNetCore.Mvc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9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7F2FD09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49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493" w:author="Ahmed Raddad" w:date="2023-02-01T11:04:00Z">
                  <w:rPr>
                    <w:ins w:id="49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495" w:author="Ahmed Raddad" w:date="2023-02-01T11:03:00Z"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496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9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E84B5"/>
                  <w:sz w:val="18"/>
                  <w:szCs w:val="18"/>
                  <w:rPrChange w:id="498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Microsoft.EntityFrameworkCore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49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68617DE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0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01" w:author="Ahmed Raddad" w:date="2023-02-01T11:04:00Z">
                  <w:rPr>
                    <w:ins w:id="50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7F280A6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0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04" w:author="Ahmed Raddad" w:date="2023-02-01T11:04:00Z">
                  <w:rPr>
                    <w:ins w:id="50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06" w:author="Ahmed Raddad" w:date="2023-02-01T11:03:00Z"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0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namespace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0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E84B5"/>
                  <w:sz w:val="18"/>
                  <w:szCs w:val="18"/>
                  <w:rPrChange w:id="509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RestfulAPI.Models</w:t>
              </w:r>
              <w:proofErr w:type="spellEnd"/>
            </w:ins>
          </w:p>
          <w:p w14:paraId="3E247C3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1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11" w:author="Ahmed Raddad" w:date="2023-02-01T11:04:00Z">
                  <w:rPr>
                    <w:ins w:id="51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13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1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{</w:t>
              </w:r>
            </w:ins>
          </w:p>
          <w:p w14:paraId="18BF3A8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1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16" w:author="Ahmed Raddad" w:date="2023-02-01T11:04:00Z">
                  <w:rPr>
                    <w:ins w:id="51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18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1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20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2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2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2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BB0066"/>
                  <w:sz w:val="18"/>
                  <w:szCs w:val="18"/>
                  <w:rPrChange w:id="52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</w:rPr>
                  </w:rPrChange>
                </w:rPr>
                <w:t>User</w:t>
              </w:r>
            </w:ins>
          </w:p>
          <w:p w14:paraId="7B361FD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2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26" w:author="Ahmed Raddad" w:date="2023-02-01T11:04:00Z">
                  <w:rPr>
                    <w:ins w:id="52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28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2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{</w:t>
              </w:r>
            </w:ins>
          </w:p>
          <w:p w14:paraId="66717006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3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31" w:author="Ahmed Raddad" w:date="2023-02-01T11:04:00Z">
                  <w:rPr>
                    <w:ins w:id="53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33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3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35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3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333399"/>
                  <w:sz w:val="18"/>
                  <w:szCs w:val="18"/>
                  <w:rPrChange w:id="53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int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3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Id {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39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get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4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;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41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set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4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 }</w:t>
              </w:r>
            </w:ins>
          </w:p>
          <w:p w14:paraId="28E3711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4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44" w:author="Ahmed Raddad" w:date="2023-02-01T11:04:00Z">
                  <w:rPr>
                    <w:ins w:id="54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46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4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48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4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333399"/>
                  <w:sz w:val="18"/>
                  <w:szCs w:val="18"/>
                  <w:rPrChange w:id="550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5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Name {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5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get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5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;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5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set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5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 }</w:t>
              </w:r>
            </w:ins>
          </w:p>
          <w:p w14:paraId="38757FA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56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57" w:author="Ahmed Raddad" w:date="2023-02-01T11:04:00Z">
                  <w:rPr>
                    <w:ins w:id="558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59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6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61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6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333399"/>
                  <w:sz w:val="18"/>
                  <w:szCs w:val="18"/>
                  <w:rPrChange w:id="563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6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Address {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65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get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6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;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6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set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6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 }</w:t>
              </w:r>
            </w:ins>
          </w:p>
          <w:p w14:paraId="0EAFFC46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69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70" w:author="Ahmed Raddad" w:date="2023-02-01T11:04:00Z">
                  <w:rPr>
                    <w:ins w:id="571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72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7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106DB68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74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75" w:author="Ahmed Raddad" w:date="2023-02-01T11:04:00Z">
                  <w:rPr>
                    <w:ins w:id="576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5C008CF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7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78" w:author="Ahmed Raddad" w:date="2023-02-01T11:04:00Z">
                  <w:rPr>
                    <w:ins w:id="57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8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8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8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8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8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BB0066"/>
                  <w:sz w:val="18"/>
                  <w:szCs w:val="18"/>
                  <w:rPrChange w:id="586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</w:rPr>
                  </w:rPrChange>
                </w:rPr>
                <w:t>UserContext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8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: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8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DbContext</w:t>
              </w:r>
              <w:proofErr w:type="spellEnd"/>
            </w:ins>
          </w:p>
          <w:p w14:paraId="1C2BFE5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89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90" w:author="Ahmed Raddad" w:date="2023-02-01T11:04:00Z">
                  <w:rPr>
                    <w:ins w:id="591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92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9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{</w:t>
              </w:r>
            </w:ins>
          </w:p>
          <w:p w14:paraId="5EC88AE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594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595" w:author="Ahmed Raddad" w:date="2023-02-01T11:04:00Z">
                  <w:rPr>
                    <w:ins w:id="596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597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59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599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0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66BB"/>
                  <w:sz w:val="18"/>
                  <w:szCs w:val="18"/>
                  <w:rPrChange w:id="601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UserContext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0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0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DbContextOptions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0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0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UserContext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0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&gt; options) :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0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base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0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(options)</w:t>
              </w:r>
            </w:ins>
          </w:p>
          <w:p w14:paraId="4E855DBD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09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10" w:author="Ahmed Raddad" w:date="2023-02-01T11:04:00Z">
                  <w:rPr>
                    <w:ins w:id="611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12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1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6D6A00B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14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15" w:author="Ahmed Raddad" w:date="2023-02-01T11:04:00Z">
                  <w:rPr>
                    <w:ins w:id="616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17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1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16AB2DC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19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20" w:author="Ahmed Raddad" w:date="2023-02-01T11:04:00Z">
                  <w:rPr>
                    <w:ins w:id="621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4007D9F9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2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23" w:author="Ahmed Raddad" w:date="2023-02-01T11:04:00Z">
                  <w:rPr>
                    <w:ins w:id="62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2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2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2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2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2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DbSet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3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&lt;User&gt; Users {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31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get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3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;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33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set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3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 }</w:t>
              </w:r>
            </w:ins>
          </w:p>
          <w:p w14:paraId="0842058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3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36" w:author="Ahmed Raddad" w:date="2023-02-01T11:04:00Z">
                  <w:rPr>
                    <w:ins w:id="63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38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3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67DA6D8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4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41" w:author="Ahmed Raddad" w:date="2023-02-01T11:04:00Z">
                  <w:rPr>
                    <w:ins w:id="64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41A97079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4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44" w:author="Ahmed Raddad" w:date="2023-02-01T11:04:00Z">
                  <w:rPr>
                    <w:ins w:id="64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46" w:author="Ahmed Raddad" w:date="2023-02-01T11:03:00Z"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647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 xml:space="preserve">    [Route("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648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api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649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/[controller]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shd w:val="clear" w:color="auto" w:fill="FFF0F0"/>
                  <w:rPrChange w:id="65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")]</w:t>
              </w:r>
            </w:ins>
          </w:p>
          <w:p w14:paraId="1C4C98EB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51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52" w:author="Ahmed Raddad" w:date="2023-02-01T11:04:00Z">
                  <w:rPr>
                    <w:ins w:id="653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54" w:author="Ahmed Raddad" w:date="2023-02-01T11:03:00Z"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655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 xml:space="preserve">    [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656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ApiController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657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]</w:t>
              </w:r>
            </w:ins>
          </w:p>
          <w:p w14:paraId="4193235F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5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59" w:author="Ahmed Raddad" w:date="2023-02-01T11:04:00Z">
                  <w:rPr>
                    <w:ins w:id="66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61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6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63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6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65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6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BB0066"/>
                  <w:sz w:val="18"/>
                  <w:szCs w:val="18"/>
                  <w:rPrChange w:id="66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</w:rPr>
                  </w:rPrChange>
                </w:rPr>
                <w:t>UserController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6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: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6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ControllerBase</w:t>
              </w:r>
              <w:proofErr w:type="spellEnd"/>
            </w:ins>
          </w:p>
          <w:p w14:paraId="44C0CF99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7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71" w:author="Ahmed Raddad" w:date="2023-02-01T11:04:00Z">
                  <w:rPr>
                    <w:ins w:id="67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73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7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{</w:t>
              </w:r>
            </w:ins>
          </w:p>
          <w:p w14:paraId="33E9037D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7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76" w:author="Ahmed Raddad" w:date="2023-02-01T11:04:00Z">
                  <w:rPr>
                    <w:ins w:id="67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78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7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80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private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8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readonly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8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8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UserContext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8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_context;</w:t>
              </w:r>
            </w:ins>
          </w:p>
          <w:p w14:paraId="0D37A343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86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87" w:author="Ahmed Raddad" w:date="2023-02-01T11:04:00Z">
                  <w:rPr>
                    <w:ins w:id="688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2A7EF47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689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690" w:author="Ahmed Raddad" w:date="2023-02-01T11:04:00Z">
                  <w:rPr>
                    <w:ins w:id="691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692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9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69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9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66BB"/>
                  <w:sz w:val="18"/>
                  <w:szCs w:val="18"/>
                  <w:rPrChange w:id="696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UserController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9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9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UserContext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69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context)</w:t>
              </w:r>
            </w:ins>
          </w:p>
          <w:p w14:paraId="6374683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0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01" w:author="Ahmed Raddad" w:date="2023-02-01T11:04:00Z">
                  <w:rPr>
                    <w:ins w:id="70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03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0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03D00086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0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06" w:author="Ahmed Raddad" w:date="2023-02-01T11:04:00Z">
                  <w:rPr>
                    <w:ins w:id="70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08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0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_context = context;</w:t>
              </w:r>
            </w:ins>
          </w:p>
          <w:p w14:paraId="5DB0BAAB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1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11" w:author="Ahmed Raddad" w:date="2023-02-01T11:04:00Z">
                  <w:rPr>
                    <w:ins w:id="71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13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1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5FF60F7B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1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16" w:author="Ahmed Raddad" w:date="2023-02-01T11:04:00Z">
                  <w:rPr>
                    <w:ins w:id="71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7DBCC7F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1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19" w:author="Ahmed Raddad" w:date="2023-02-01T11:04:00Z">
                  <w:rPr>
                    <w:ins w:id="72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21" w:author="Ahmed Raddad" w:date="2023-02-01T11:03:00Z"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722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 xml:space="preserve">        [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723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HttpGet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724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]</w:t>
              </w:r>
            </w:ins>
          </w:p>
          <w:p w14:paraId="4E4FFFE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2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26" w:author="Ahmed Raddad" w:date="2023-02-01T11:04:00Z">
                  <w:rPr>
                    <w:ins w:id="72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28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2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730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3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73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async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3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Task&lt;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3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ActionResult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3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3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IEnumerable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3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&lt;User&gt;&gt;&gt;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3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GetUsers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3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</w:t>
              </w:r>
            </w:ins>
          </w:p>
          <w:p w14:paraId="6E1860EF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4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41" w:author="Ahmed Raddad" w:date="2023-02-01T11:04:00Z">
                  <w:rPr>
                    <w:ins w:id="74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43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4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lastRenderedPageBreak/>
                <w:t xml:space="preserve">        {</w:t>
              </w:r>
            </w:ins>
          </w:p>
          <w:p w14:paraId="384B96E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4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46" w:author="Ahmed Raddad" w:date="2023-02-01T11:04:00Z">
                  <w:rPr>
                    <w:ins w:id="74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48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4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750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5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75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await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5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5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context.Users.ToListAsync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5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46E7F88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56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57" w:author="Ahmed Raddad" w:date="2023-02-01T11:04:00Z">
                  <w:rPr>
                    <w:ins w:id="758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59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6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4C351A4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61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62" w:author="Ahmed Raddad" w:date="2023-02-01T11:04:00Z">
                  <w:rPr>
                    <w:ins w:id="763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2C3DA5C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64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65" w:author="Ahmed Raddad" w:date="2023-02-01T11:04:00Z">
                  <w:rPr>
                    <w:ins w:id="766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67" w:author="Ahmed Raddad" w:date="2023-02-01T11:03:00Z"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768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 xml:space="preserve">        [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769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HttpPost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770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]</w:t>
              </w:r>
            </w:ins>
          </w:p>
          <w:p w14:paraId="540CAB0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71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72" w:author="Ahmed Raddad" w:date="2023-02-01T11:04:00Z">
                  <w:rPr>
                    <w:ins w:id="773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74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7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776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7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778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async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7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Task&lt;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8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ActionResult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&lt;User&gt;&gt;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8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PostUser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8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(User user)</w:t>
              </w:r>
            </w:ins>
          </w:p>
          <w:p w14:paraId="050A74E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84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85" w:author="Ahmed Raddad" w:date="2023-02-01T11:04:00Z">
                  <w:rPr>
                    <w:ins w:id="786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87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8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7D3291D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789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790" w:author="Ahmed Raddad" w:date="2023-02-01T11:04:00Z">
                  <w:rPr>
                    <w:ins w:id="791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792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9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333399"/>
                  <w:sz w:val="18"/>
                  <w:szCs w:val="18"/>
                  <w:rPrChange w:id="79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var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9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9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existingUser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9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=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798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await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79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0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context.Users.SingleOrDefaultAsync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0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(u =&gt;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0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u.Name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0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==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0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user.Name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0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);</w:t>
              </w:r>
            </w:ins>
          </w:p>
          <w:p w14:paraId="18119E2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06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07" w:author="Ahmed Raddad" w:date="2023-02-01T11:04:00Z">
                  <w:rPr>
                    <w:ins w:id="808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09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1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811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if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1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(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1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existingUser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1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!=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815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null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1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</w:t>
              </w:r>
            </w:ins>
          </w:p>
          <w:p w14:paraId="76EC144D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1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18" w:author="Ahmed Raddad" w:date="2023-02-01T11:04:00Z">
                  <w:rPr>
                    <w:ins w:id="81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2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2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59D3D6A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2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23" w:author="Ahmed Raddad" w:date="2023-02-01T11:04:00Z">
                  <w:rPr>
                    <w:ins w:id="82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2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2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82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2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66BB"/>
                  <w:sz w:val="18"/>
                  <w:szCs w:val="18"/>
                  <w:rPrChange w:id="829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BadRequest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3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shd w:val="clear" w:color="auto" w:fill="FFF0F0"/>
                  <w:rPrChange w:id="83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"A user with the same name already exists."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3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);</w:t>
              </w:r>
            </w:ins>
          </w:p>
          <w:p w14:paraId="2EDE376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3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34" w:author="Ahmed Raddad" w:date="2023-02-01T11:04:00Z">
                  <w:rPr>
                    <w:ins w:id="83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36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3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</w:t>
              </w:r>
            </w:ins>
          </w:p>
          <w:p w14:paraId="1E0064DA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3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39" w:author="Ahmed Raddad" w:date="2023-02-01T11:04:00Z">
                  <w:rPr>
                    <w:ins w:id="84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1029D16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41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42" w:author="Ahmed Raddad" w:date="2023-02-01T11:04:00Z">
                  <w:rPr>
                    <w:ins w:id="843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44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4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4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context.Users.Add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4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(user);</w:t>
              </w:r>
            </w:ins>
          </w:p>
          <w:p w14:paraId="2F52CD2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4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49" w:author="Ahmed Raddad" w:date="2023-02-01T11:04:00Z">
                  <w:rPr>
                    <w:ins w:id="85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51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5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853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await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5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5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context.SaveChangesAsync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5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1694691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5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58" w:author="Ahmed Raddad" w:date="2023-02-01T11:04:00Z">
                  <w:rPr>
                    <w:ins w:id="85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56908C1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6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61" w:author="Ahmed Raddad" w:date="2023-02-01T11:04:00Z">
                  <w:rPr>
                    <w:ins w:id="86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63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6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865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6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66BB"/>
                  <w:sz w:val="18"/>
                  <w:szCs w:val="18"/>
                  <w:rPrChange w:id="86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CreatedAtAction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6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shd w:val="clear" w:color="auto" w:fill="FFF0F0"/>
                  <w:rPrChange w:id="86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shd w:val="clear" w:color="auto" w:fill="FFF0F0"/>
                  <w:rPrChange w:id="87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GetUser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shd w:val="clear" w:color="auto" w:fill="FFF0F0"/>
                  <w:rPrChange w:id="87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7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,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873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new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7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{ id =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7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user.Id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7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}, user);</w:t>
              </w:r>
            </w:ins>
          </w:p>
          <w:p w14:paraId="025B4E69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7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78" w:author="Ahmed Raddad" w:date="2023-02-01T11:04:00Z">
                  <w:rPr>
                    <w:ins w:id="87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8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8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03DBD5E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8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83" w:author="Ahmed Raddad" w:date="2023-02-01T11:04:00Z">
                  <w:rPr>
                    <w:ins w:id="88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23A8FA6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8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86" w:author="Ahmed Raddad" w:date="2023-02-01T11:04:00Z">
                  <w:rPr>
                    <w:ins w:id="88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88" w:author="Ahmed Raddad" w:date="2023-02-01T11:03:00Z"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889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 xml:space="preserve">        [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890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HttpPut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891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("{id}")]</w:t>
              </w:r>
            </w:ins>
          </w:p>
          <w:p w14:paraId="2499F2F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89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893" w:author="Ahmed Raddad" w:date="2023-02-01T11:04:00Z">
                  <w:rPr>
                    <w:ins w:id="89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89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9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89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89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899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async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0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Task&lt;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0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IActionResult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0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&gt;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0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PutUser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0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333399"/>
                  <w:sz w:val="18"/>
                  <w:szCs w:val="18"/>
                  <w:rPrChange w:id="905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int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0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id, User user)</w:t>
              </w:r>
            </w:ins>
          </w:p>
          <w:p w14:paraId="410B680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0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08" w:author="Ahmed Raddad" w:date="2023-02-01T11:04:00Z">
                  <w:rPr>
                    <w:ins w:id="90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1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1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6DA2B8C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1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13" w:author="Ahmed Raddad" w:date="2023-02-01T11:04:00Z">
                  <w:rPr>
                    <w:ins w:id="91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1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1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91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if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1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(id !=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1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user.Id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2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</w:t>
              </w:r>
            </w:ins>
          </w:p>
          <w:p w14:paraId="1696D55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21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22" w:author="Ahmed Raddad" w:date="2023-02-01T11:04:00Z">
                  <w:rPr>
                    <w:ins w:id="923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24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2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3382ABE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26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27" w:author="Ahmed Raddad" w:date="2023-02-01T11:04:00Z">
                  <w:rPr>
                    <w:ins w:id="928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29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3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931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3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66BB"/>
                  <w:sz w:val="18"/>
                  <w:szCs w:val="18"/>
                  <w:rPrChange w:id="933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BadRequest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3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3709226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35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36" w:author="Ahmed Raddad" w:date="2023-02-01T11:04:00Z">
                  <w:rPr>
                    <w:ins w:id="937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38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3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</w:t>
              </w:r>
            </w:ins>
          </w:p>
          <w:p w14:paraId="74794AFD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4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41" w:author="Ahmed Raddad" w:date="2023-02-01T11:04:00Z">
                  <w:rPr>
                    <w:ins w:id="94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6C3EC4F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4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44" w:author="Ahmed Raddad" w:date="2023-02-01T11:04:00Z">
                  <w:rPr>
                    <w:ins w:id="94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46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4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4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context.Entry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4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(user).State =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5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EntityState.Modified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5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3F18327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5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53" w:author="Ahmed Raddad" w:date="2023-02-01T11:04:00Z">
                  <w:rPr>
                    <w:ins w:id="95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5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5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957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await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5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5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context.SaveChangesAsync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6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1E55ED1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61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62" w:author="Ahmed Raddad" w:date="2023-02-01T11:04:00Z">
                  <w:rPr>
                    <w:ins w:id="963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6175FCC6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64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65" w:author="Ahmed Raddad" w:date="2023-02-01T11:04:00Z">
                  <w:rPr>
                    <w:ins w:id="966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67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6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969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7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66BB"/>
                  <w:sz w:val="18"/>
                  <w:szCs w:val="18"/>
                  <w:rPrChange w:id="971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NoContent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7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066F1B3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7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74" w:author="Ahmed Raddad" w:date="2023-02-01T11:04:00Z">
                  <w:rPr>
                    <w:ins w:id="97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76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7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6F73B3F1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7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79" w:author="Ahmed Raddad" w:date="2023-02-01T11:04:00Z">
                  <w:rPr>
                    <w:ins w:id="98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44CB0FC6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81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82" w:author="Ahmed Raddad" w:date="2023-02-01T11:04:00Z">
                  <w:rPr>
                    <w:ins w:id="983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84" w:author="Ahmed Raddad" w:date="2023-02-01T11:03:00Z"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985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 xml:space="preserve">        [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986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HttpDelete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0000CC"/>
                  <w:sz w:val="18"/>
                  <w:szCs w:val="18"/>
                  <w:rPrChange w:id="987" w:author="Ahmed Raddad" w:date="2023-02-01T11:04:00Z">
                    <w:rPr>
                      <w:rFonts w:ascii="Courier New" w:eastAsia="Times New Roman" w:hAnsi="Courier New" w:cs="Courier New"/>
                      <w:color w:val="0000CC"/>
                      <w:sz w:val="20"/>
                      <w:szCs w:val="20"/>
                    </w:rPr>
                  </w:rPrChange>
                </w:rPr>
                <w:t>("{id}")]</w:t>
              </w:r>
            </w:ins>
          </w:p>
          <w:p w14:paraId="3D28F61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98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989" w:author="Ahmed Raddad" w:date="2023-02-01T11:04:00Z">
                  <w:rPr>
                    <w:ins w:id="99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991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9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993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9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995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async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9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Task&lt;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9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IActionResult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9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&gt;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99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DeleteUser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00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333399"/>
                  <w:sz w:val="18"/>
                  <w:szCs w:val="18"/>
                  <w:rPrChange w:id="1001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int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0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id)</w:t>
              </w:r>
            </w:ins>
          </w:p>
          <w:p w14:paraId="6774F3E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0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04" w:author="Ahmed Raddad" w:date="2023-02-01T11:04:00Z">
                  <w:rPr>
                    <w:ins w:id="100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06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0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0CBD6C7D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0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09" w:author="Ahmed Raddad" w:date="2023-02-01T11:04:00Z">
                  <w:rPr>
                    <w:ins w:id="101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11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1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333399"/>
                  <w:sz w:val="18"/>
                  <w:szCs w:val="18"/>
                  <w:rPrChange w:id="1013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var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1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user =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1015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await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1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1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context.Users.FindAsync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18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(id);</w:t>
              </w:r>
            </w:ins>
          </w:p>
          <w:p w14:paraId="59F7B826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19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20" w:author="Ahmed Raddad" w:date="2023-02-01T11:04:00Z">
                  <w:rPr>
                    <w:ins w:id="1021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22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2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102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if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2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(user ==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1026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null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2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</w:t>
              </w:r>
            </w:ins>
          </w:p>
          <w:p w14:paraId="0F60614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2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29" w:author="Ahmed Raddad" w:date="2023-02-01T11:04:00Z">
                  <w:rPr>
                    <w:ins w:id="103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31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3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7F7F86C0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3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34" w:author="Ahmed Raddad" w:date="2023-02-01T11:04:00Z">
                  <w:rPr>
                    <w:ins w:id="103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36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3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1038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39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66BB"/>
                  <w:sz w:val="18"/>
                  <w:szCs w:val="18"/>
                  <w:rPrChange w:id="1040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NotFound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4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5A615DEC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42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43" w:author="Ahmed Raddad" w:date="2023-02-01T11:04:00Z">
                  <w:rPr>
                    <w:ins w:id="1044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45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4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</w:t>
              </w:r>
            </w:ins>
          </w:p>
          <w:p w14:paraId="645D0F68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4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48" w:author="Ahmed Raddad" w:date="2023-02-01T11:04:00Z">
                  <w:rPr>
                    <w:ins w:id="104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6124FF77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50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51" w:author="Ahmed Raddad" w:date="2023-02-01T11:04:00Z">
                  <w:rPr>
                    <w:ins w:id="1052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53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5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5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context.Users.Remove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56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(user);</w:t>
              </w:r>
            </w:ins>
          </w:p>
          <w:p w14:paraId="63696DA4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57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58" w:author="Ahmed Raddad" w:date="2023-02-01T11:04:00Z">
                  <w:rPr>
                    <w:ins w:id="1059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60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61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1062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await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6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64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context.SaveChangesAsync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6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5EA01E9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66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67" w:author="Ahmed Raddad" w:date="2023-02-01T11:04:00Z">
                  <w:rPr>
                    <w:ins w:id="1068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3FC37EC5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69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70" w:author="Ahmed Raddad" w:date="2023-02-01T11:04:00Z">
                  <w:rPr>
                    <w:ins w:id="1071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72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73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FA5349">
                <w:rPr>
                  <w:rFonts w:ascii="Courier New" w:eastAsia="Times New Roman" w:hAnsi="Courier New" w:cs="Courier New"/>
                  <w:b/>
                  <w:bCs/>
                  <w:color w:val="008800"/>
                  <w:sz w:val="18"/>
                  <w:szCs w:val="18"/>
                  <w:rPrChange w:id="1074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75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FA5349">
                <w:rPr>
                  <w:rFonts w:ascii="Courier New" w:eastAsia="Times New Roman" w:hAnsi="Courier New" w:cs="Courier New"/>
                  <w:b/>
                  <w:bCs/>
                  <w:color w:val="0066BB"/>
                  <w:sz w:val="18"/>
                  <w:szCs w:val="18"/>
                  <w:rPrChange w:id="1076" w:author="Ahmed Raddad" w:date="2023-02-01T11:04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NoContent</w:t>
              </w:r>
              <w:proofErr w:type="spellEnd"/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7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49E33092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7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79" w:author="Ahmed Raddad" w:date="2023-02-01T11:04:00Z">
                  <w:rPr>
                    <w:ins w:id="108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81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8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2BCB252F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83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84" w:author="Ahmed Raddad" w:date="2023-02-01T11:04:00Z">
                  <w:rPr>
                    <w:ins w:id="1085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86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87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2B5E553E" w14:textId="77777777" w:rsidR="00FA5349" w:rsidRPr="00FA5349" w:rsidRDefault="00FA5349" w:rsidP="00FA53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088" w:author="Ahmed Raddad" w:date="2023-02-01T11:03:00Z"/>
                <w:rFonts w:ascii="Courier New" w:eastAsia="Times New Roman" w:hAnsi="Courier New" w:cs="Courier New"/>
                <w:color w:val="333333"/>
                <w:sz w:val="18"/>
                <w:szCs w:val="18"/>
                <w:rPrChange w:id="1089" w:author="Ahmed Raddad" w:date="2023-02-01T11:04:00Z">
                  <w:rPr>
                    <w:ins w:id="1090" w:author="Ahmed Raddad" w:date="2023-02-01T11:03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091" w:author="Ahmed Raddad" w:date="2023-02-01T11:03:00Z">
              <w:r w:rsidRPr="00FA5349">
                <w:rPr>
                  <w:rFonts w:ascii="Courier New" w:eastAsia="Times New Roman" w:hAnsi="Courier New" w:cs="Courier New"/>
                  <w:color w:val="333333"/>
                  <w:sz w:val="18"/>
                  <w:szCs w:val="18"/>
                  <w:rPrChange w:id="1092" w:author="Ahmed Raddad" w:date="2023-02-01T11:04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</w:tr>
    </w:tbl>
    <w:p w14:paraId="733EA6B1" w14:textId="77777777" w:rsidR="00FA5349" w:rsidRDefault="00FA5349" w:rsidP="007D145E">
      <w:pPr>
        <w:rPr>
          <w:ins w:id="1093" w:author="Ahmed Raddad" w:date="2023-02-01T10:56:00Z"/>
          <w:sz w:val="24"/>
          <w:szCs w:val="24"/>
        </w:rPr>
      </w:pPr>
    </w:p>
    <w:p w14:paraId="4E4BF3FC" w14:textId="77777777" w:rsidR="007D145E" w:rsidRPr="007D145E" w:rsidDel="00FA5349" w:rsidRDefault="007D145E" w:rsidP="007D145E">
      <w:pPr>
        <w:rPr>
          <w:del w:id="1094" w:author="Ahmed Raddad" w:date="2023-02-01T11:04:00Z"/>
          <w:sz w:val="24"/>
          <w:szCs w:val="24"/>
          <w:rPrChange w:id="1095" w:author="Ahmed Raddad" w:date="2023-02-01T10:55:00Z">
            <w:rPr>
              <w:del w:id="1096" w:author="Ahmed Raddad" w:date="2023-02-01T11:04:00Z"/>
            </w:rPr>
          </w:rPrChange>
        </w:rPr>
        <w:pPrChange w:id="1097" w:author="Ahmed Raddad" w:date="2023-02-01T10:55:00Z">
          <w:pPr>
            <w:pStyle w:val="ListParagraph"/>
            <w:numPr>
              <w:numId w:val="1"/>
            </w:numPr>
            <w:ind w:hanging="360"/>
          </w:pPr>
        </w:pPrChange>
      </w:pPr>
    </w:p>
    <w:p w14:paraId="76F9636A" w14:textId="61EF45E7" w:rsidR="001518D9" w:rsidRDefault="001518D9">
      <w:pPr>
        <w:rPr>
          <w:sz w:val="24"/>
          <w:szCs w:val="24"/>
        </w:rPr>
      </w:pPr>
    </w:p>
    <w:p w14:paraId="33599D70" w14:textId="26933B61" w:rsidR="00081A0E" w:rsidRPr="00081A0E" w:rsidRDefault="00081A0E">
      <w:pPr>
        <w:rPr>
          <w:sz w:val="24"/>
          <w:szCs w:val="24"/>
          <w:u w:val="single"/>
        </w:rPr>
      </w:pPr>
      <w:r w:rsidRPr="00081A0E">
        <w:rPr>
          <w:sz w:val="24"/>
          <w:szCs w:val="24"/>
          <w:u w:val="single"/>
        </w:rPr>
        <w:lastRenderedPageBreak/>
        <w:t>Technical Requirements</w:t>
      </w:r>
    </w:p>
    <w:p w14:paraId="1FEA7164" w14:textId="3B104723" w:rsidR="001518D9" w:rsidRDefault="001518D9" w:rsidP="00081A0E">
      <w:pPr>
        <w:pStyle w:val="ListParagraph"/>
        <w:numPr>
          <w:ilvl w:val="0"/>
          <w:numId w:val="2"/>
        </w:numPr>
        <w:rPr>
          <w:ins w:id="1098" w:author="Leo Davidson" w:date="2023-01-23T15:43:00Z"/>
          <w:sz w:val="24"/>
          <w:szCs w:val="24"/>
        </w:rPr>
      </w:pPr>
      <w:del w:id="1099" w:author="Joe Rodriguez" w:date="2023-01-23T16:05:00Z">
        <w:r w:rsidRPr="00081A0E" w:rsidDel="008963AA">
          <w:rPr>
            <w:sz w:val="24"/>
            <w:szCs w:val="24"/>
          </w:rPr>
          <w:delText>The front end can either be a</w:delText>
        </w:r>
      </w:del>
      <w:ins w:id="1100" w:author="Joe Rodriguez" w:date="2023-01-23T16:05:00Z">
        <w:r w:rsidR="008963AA">
          <w:rPr>
            <w:sz w:val="24"/>
            <w:szCs w:val="24"/>
          </w:rPr>
          <w:t>A</w:t>
        </w:r>
      </w:ins>
      <w:r w:rsidRPr="00081A0E">
        <w:rPr>
          <w:sz w:val="24"/>
          <w:szCs w:val="24"/>
        </w:rPr>
        <w:t xml:space="preserve"> </w:t>
      </w:r>
      <w:ins w:id="1101" w:author="Joe Rodriguez" w:date="2023-01-23T16:06:00Z">
        <w:r w:rsidR="003E37B3">
          <w:rPr>
            <w:sz w:val="24"/>
            <w:szCs w:val="24"/>
          </w:rPr>
          <w:t xml:space="preserve">.NET Core </w:t>
        </w:r>
      </w:ins>
      <w:r w:rsidRPr="00081A0E">
        <w:rPr>
          <w:sz w:val="24"/>
          <w:szCs w:val="24"/>
        </w:rPr>
        <w:t xml:space="preserve">restful </w:t>
      </w:r>
      <w:proofErr w:type="spellStart"/>
      <w:r w:rsidRPr="00081A0E">
        <w:rPr>
          <w:sz w:val="24"/>
          <w:szCs w:val="24"/>
        </w:rPr>
        <w:t>api</w:t>
      </w:r>
      <w:proofErr w:type="spellEnd"/>
      <w:del w:id="1102" w:author="Joe Rodriguez" w:date="2023-01-23T16:05:00Z">
        <w:r w:rsidRPr="00081A0E" w:rsidDel="008963AA">
          <w:rPr>
            <w:sz w:val="24"/>
            <w:szCs w:val="24"/>
          </w:rPr>
          <w:delText>, angular, or MVC</w:delText>
        </w:r>
      </w:del>
      <w:r w:rsidRPr="00081A0E">
        <w:rPr>
          <w:sz w:val="24"/>
          <w:szCs w:val="24"/>
        </w:rPr>
        <w:t>.</w:t>
      </w:r>
    </w:p>
    <w:p w14:paraId="3CB5D4B2" w14:textId="737CB5BF" w:rsidR="00A60B41" w:rsidRPr="00081A0E" w:rsidDel="008963AA" w:rsidRDefault="00A60B41">
      <w:pPr>
        <w:pStyle w:val="ListParagraph"/>
        <w:rPr>
          <w:del w:id="1103" w:author="Joe Rodriguez" w:date="2023-01-23T16:05:00Z"/>
          <w:sz w:val="24"/>
          <w:szCs w:val="24"/>
        </w:rPr>
        <w:pPrChange w:id="1104" w:author="Leo Davidson" w:date="2023-01-23T15:43:00Z">
          <w:pPr>
            <w:pStyle w:val="ListParagraph"/>
            <w:numPr>
              <w:numId w:val="2"/>
            </w:numPr>
            <w:ind w:hanging="360"/>
          </w:pPr>
        </w:pPrChange>
      </w:pPr>
      <w:ins w:id="1105" w:author="Leo Davidson" w:date="2023-01-23T15:43:00Z">
        <w:del w:id="1106" w:author="Joe Rodriguez" w:date="2023-01-23T16:05:00Z">
          <w:r w:rsidDel="008963AA">
            <w:rPr>
              <w:sz w:val="24"/>
              <w:szCs w:val="24"/>
            </w:rPr>
            <w:delText>LD&gt; If just the API me</w:delText>
          </w:r>
        </w:del>
      </w:ins>
      <w:ins w:id="1107" w:author="Leo Davidson" w:date="2023-01-23T15:44:00Z">
        <w:del w:id="1108" w:author="Joe Rodriguez" w:date="2023-01-23T16:05:00Z">
          <w:r w:rsidDel="008963AA">
            <w:rPr>
              <w:sz w:val="24"/>
              <w:szCs w:val="24"/>
            </w:rPr>
            <w:delText>e</w:delText>
          </w:r>
        </w:del>
      </w:ins>
      <w:ins w:id="1109" w:author="Leo Davidson" w:date="2023-01-23T15:43:00Z">
        <w:del w:id="1110" w:author="Joe Rodriguez" w:date="2023-01-23T16:05:00Z">
          <w:r w:rsidDel="008963AA">
            <w:rPr>
              <w:sz w:val="24"/>
              <w:szCs w:val="24"/>
            </w:rPr>
            <w:delText>t</w:delText>
          </w:r>
        </w:del>
      </w:ins>
      <w:ins w:id="1111" w:author="Leo Davidson" w:date="2023-01-23T15:44:00Z">
        <w:del w:id="1112" w:author="Joe Rodriguez" w:date="2023-01-23T16:05:00Z">
          <w:r w:rsidDel="008963AA">
            <w:rPr>
              <w:sz w:val="24"/>
              <w:szCs w:val="24"/>
            </w:rPr>
            <w:delText>s the requirement maybe we should just ask for the API and skip the FE?</w:delText>
          </w:r>
        </w:del>
      </w:ins>
    </w:p>
    <w:p w14:paraId="6FC55A8E" w14:textId="0FDD4A6A" w:rsidR="001518D9" w:rsidRPr="00081A0E" w:rsidRDefault="001518D9" w:rsidP="00081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A0E">
        <w:rPr>
          <w:sz w:val="24"/>
          <w:szCs w:val="24"/>
        </w:rPr>
        <w:t>Use of Dependency Injection.</w:t>
      </w:r>
    </w:p>
    <w:p w14:paraId="377C89BE" w14:textId="5A83AC72" w:rsidR="001518D9" w:rsidRDefault="00081A0E" w:rsidP="00081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Make use </w:t>
      </w:r>
      <w:del w:id="1113" w:author="Leo Davidson" w:date="2023-01-23T15:34:00Z">
        <w:r w:rsidRPr="00081A0E" w:rsidDel="002F3F88">
          <w:rPr>
            <w:sz w:val="24"/>
            <w:szCs w:val="24"/>
          </w:rPr>
          <w:delText>s</w:delText>
        </w:r>
        <w:r w:rsidR="001518D9" w:rsidRPr="00081A0E" w:rsidDel="002F3F88">
          <w:rPr>
            <w:sz w:val="24"/>
            <w:szCs w:val="24"/>
          </w:rPr>
          <w:delText>eparation of concerns</w:delText>
        </w:r>
        <w:r w:rsidRPr="00081A0E" w:rsidDel="002F3F88">
          <w:rPr>
            <w:sz w:val="24"/>
            <w:szCs w:val="24"/>
          </w:rPr>
          <w:delText xml:space="preserve"> and design patterns</w:delText>
        </w:r>
      </w:del>
      <w:ins w:id="1114" w:author="Leo Davidson" w:date="2023-01-23T15:34:00Z">
        <w:r w:rsidR="002F3F88">
          <w:rPr>
            <w:sz w:val="24"/>
            <w:szCs w:val="24"/>
          </w:rPr>
          <w:t>SOLID principals</w:t>
        </w:r>
      </w:ins>
      <w:r w:rsidRPr="00081A0E">
        <w:rPr>
          <w:sz w:val="24"/>
          <w:szCs w:val="24"/>
        </w:rPr>
        <w:t>.</w:t>
      </w:r>
    </w:p>
    <w:p w14:paraId="59507F78" w14:textId="6E587280" w:rsidR="006C6360" w:rsidRPr="00081A0E" w:rsidRDefault="006C6360" w:rsidP="00081A0E">
      <w:pPr>
        <w:pStyle w:val="ListParagraph"/>
        <w:numPr>
          <w:ilvl w:val="0"/>
          <w:numId w:val="2"/>
        </w:numPr>
        <w:rPr>
          <w:sz w:val="24"/>
          <w:szCs w:val="24"/>
        </w:rPr>
      </w:pPr>
      <w:del w:id="1115" w:author="Joe Rodriguez" w:date="2023-01-23T16:05:00Z">
        <w:r w:rsidDel="008963AA">
          <w:rPr>
            <w:sz w:val="24"/>
            <w:szCs w:val="24"/>
          </w:rPr>
          <w:delText xml:space="preserve">If </w:delText>
        </w:r>
        <w:r w:rsidR="00C178EF" w:rsidDel="008963AA">
          <w:rPr>
            <w:sz w:val="24"/>
            <w:szCs w:val="24"/>
          </w:rPr>
          <w:delText>restful api, i</w:delText>
        </w:r>
      </w:del>
      <w:ins w:id="1116" w:author="Joe Rodriguez" w:date="2023-01-23T16:05:00Z">
        <w:r w:rsidR="008963AA">
          <w:rPr>
            <w:sz w:val="24"/>
            <w:szCs w:val="24"/>
          </w:rPr>
          <w:t>I</w:t>
        </w:r>
      </w:ins>
      <w:r w:rsidR="00C178EF">
        <w:rPr>
          <w:sz w:val="24"/>
          <w:szCs w:val="24"/>
        </w:rPr>
        <w:t>ncor</w:t>
      </w:r>
      <w:r w:rsidR="008F6543">
        <w:rPr>
          <w:sz w:val="24"/>
          <w:szCs w:val="24"/>
        </w:rPr>
        <w:t>porate swagger</w:t>
      </w:r>
      <w:r w:rsidR="00513ED9">
        <w:rPr>
          <w:sz w:val="24"/>
          <w:szCs w:val="24"/>
        </w:rPr>
        <w:t xml:space="preserve"> to test endpoints.</w:t>
      </w:r>
    </w:p>
    <w:p w14:paraId="53800EFA" w14:textId="285F2F6D" w:rsidR="001518D9" w:rsidRPr="00081A0E" w:rsidRDefault="001518D9" w:rsidP="00081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The persistence can be an </w:t>
      </w:r>
      <w:r w:rsidR="00406036" w:rsidRPr="00081A0E">
        <w:rPr>
          <w:sz w:val="24"/>
          <w:szCs w:val="24"/>
        </w:rPr>
        <w:t>in-memory</w:t>
      </w:r>
      <w:r w:rsidRPr="00081A0E">
        <w:rPr>
          <w:sz w:val="24"/>
          <w:szCs w:val="24"/>
        </w:rPr>
        <w:t xml:space="preserve"> </w:t>
      </w:r>
      <w:ins w:id="1117" w:author="Leo Davidson" w:date="2023-01-23T15:35:00Z">
        <w:r w:rsidR="002F3F88">
          <w:rPr>
            <w:sz w:val="24"/>
            <w:szCs w:val="24"/>
          </w:rPr>
          <w:t>database</w:t>
        </w:r>
      </w:ins>
      <w:del w:id="1118" w:author="Leo Davidson" w:date="2023-01-23T15:35:00Z">
        <w:r w:rsidRPr="00081A0E" w:rsidDel="002F3F88">
          <w:rPr>
            <w:sz w:val="24"/>
            <w:szCs w:val="24"/>
          </w:rPr>
          <w:delText>session object</w:delText>
        </w:r>
      </w:del>
      <w:r w:rsidRPr="00081A0E">
        <w:rPr>
          <w:sz w:val="24"/>
          <w:szCs w:val="24"/>
        </w:rPr>
        <w:t xml:space="preserve"> or a simple no </w:t>
      </w:r>
      <w:proofErr w:type="spellStart"/>
      <w:r w:rsidRPr="00081A0E">
        <w:rPr>
          <w:sz w:val="24"/>
          <w:szCs w:val="24"/>
        </w:rPr>
        <w:t>sql</w:t>
      </w:r>
      <w:proofErr w:type="spellEnd"/>
      <w:r w:rsidRPr="00081A0E">
        <w:rPr>
          <w:sz w:val="24"/>
          <w:szCs w:val="24"/>
        </w:rPr>
        <w:t xml:space="preserve"> db.</w:t>
      </w:r>
    </w:p>
    <w:p w14:paraId="22CF104C" w14:textId="406422B4" w:rsidR="001518D9" w:rsidRPr="00081A0E" w:rsidRDefault="001518D9" w:rsidP="00081A0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Use a caching layer to retrieve persisted </w:t>
      </w:r>
      <w:r w:rsidR="00081A0E" w:rsidRPr="00081A0E">
        <w:rPr>
          <w:sz w:val="24"/>
          <w:szCs w:val="24"/>
        </w:rPr>
        <w:t>data and</w:t>
      </w:r>
      <w:r w:rsidRPr="00081A0E">
        <w:rPr>
          <w:sz w:val="24"/>
          <w:szCs w:val="24"/>
        </w:rPr>
        <w:t xml:space="preserve"> keep cache current for all updates.</w:t>
      </w:r>
    </w:p>
    <w:p w14:paraId="3A5A3634" w14:textId="0D651D58" w:rsidR="001518D9" w:rsidRDefault="001518D9" w:rsidP="00081A0E">
      <w:pPr>
        <w:pStyle w:val="ListParagraph"/>
        <w:numPr>
          <w:ilvl w:val="0"/>
          <w:numId w:val="2"/>
        </w:numPr>
        <w:rPr>
          <w:ins w:id="1119" w:author="Ahmed Raddad" w:date="2023-02-01T11:07:00Z"/>
          <w:sz w:val="24"/>
          <w:szCs w:val="24"/>
        </w:rPr>
      </w:pPr>
      <w:r w:rsidRPr="00081A0E">
        <w:rPr>
          <w:sz w:val="24"/>
          <w:szCs w:val="24"/>
        </w:rPr>
        <w:t>Write unit tests making use of mocks.</w:t>
      </w:r>
    </w:p>
    <w:p w14:paraId="7B23664C" w14:textId="58E27D78" w:rsidR="00FA5349" w:rsidRDefault="00FA5349" w:rsidP="00FA5349">
      <w:pPr>
        <w:rPr>
          <w:ins w:id="1120" w:author="Ahmed Raddad" w:date="2023-02-01T11:07:00Z"/>
          <w:sz w:val="24"/>
          <w:szCs w:val="24"/>
        </w:rPr>
      </w:pPr>
    </w:p>
    <w:p w14:paraId="03F43B71" w14:textId="1FFFEE14" w:rsidR="00FA5349" w:rsidRDefault="00FA5349" w:rsidP="00FA5349">
      <w:pPr>
        <w:rPr>
          <w:ins w:id="1121" w:author="Ahmed Raddad" w:date="2023-02-01T11:11:00Z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PrChange w:id="1122" w:author="Ahmed Raddad" w:date="2023-02-01T11:12:00Z">
          <w:tblPr>
            <w:tblW w:w="0" w:type="auto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64"/>
        <w:gridCol w:w="8996"/>
        <w:tblGridChange w:id="1123">
          <w:tblGrid>
            <w:gridCol w:w="364"/>
            <w:gridCol w:w="8996"/>
          </w:tblGrid>
        </w:tblGridChange>
      </w:tblGrid>
      <w:tr w:rsidR="000121D5" w:rsidRPr="000121D5" w14:paraId="623FEC9B" w14:textId="77777777" w:rsidTr="000121D5">
        <w:trPr>
          <w:tblCellSpacing w:w="15" w:type="dxa"/>
          <w:ins w:id="1124" w:author="Ahmed Raddad" w:date="2023-02-01T11:11:00Z"/>
          <w:trPrChange w:id="1125" w:author="Ahmed Raddad" w:date="2023-02-01T11:12:00Z">
            <w:trPr>
              <w:tblCellSpacing w:w="15" w:type="dxa"/>
            </w:trPr>
          </w:trPrChange>
        </w:trPr>
        <w:tc>
          <w:tcPr>
            <w:tcW w:w="319" w:type="dxa"/>
            <w:vAlign w:val="center"/>
            <w:hideMark/>
            <w:tcPrChange w:id="1126" w:author="Ahmed Raddad" w:date="2023-02-01T11:12:00Z">
              <w:tcPr>
                <w:tcW w:w="0" w:type="auto"/>
                <w:vAlign w:val="center"/>
                <w:hideMark/>
              </w:tcPr>
            </w:tcPrChange>
          </w:tcPr>
          <w:p w14:paraId="43068DF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28" w:author="Ahmed Raddad" w:date="2023-02-01T11:12:00Z">
                  <w:rPr>
                    <w:ins w:id="11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1</w:t>
              </w:r>
            </w:ins>
          </w:p>
          <w:p w14:paraId="6D821A5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33" w:author="Ahmed Raddad" w:date="2023-02-01T11:12:00Z">
                  <w:rPr>
                    <w:ins w:id="11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2</w:t>
              </w:r>
            </w:ins>
          </w:p>
          <w:p w14:paraId="3339905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38" w:author="Ahmed Raddad" w:date="2023-02-01T11:12:00Z">
                  <w:rPr>
                    <w:ins w:id="11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3</w:t>
              </w:r>
            </w:ins>
          </w:p>
          <w:p w14:paraId="4263228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43" w:author="Ahmed Raddad" w:date="2023-02-01T11:12:00Z">
                  <w:rPr>
                    <w:ins w:id="11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4</w:t>
              </w:r>
            </w:ins>
          </w:p>
          <w:p w14:paraId="702FCB5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48" w:author="Ahmed Raddad" w:date="2023-02-01T11:12:00Z">
                  <w:rPr>
                    <w:ins w:id="11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5</w:t>
              </w:r>
            </w:ins>
          </w:p>
          <w:p w14:paraId="7497A01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53" w:author="Ahmed Raddad" w:date="2023-02-01T11:12:00Z">
                  <w:rPr>
                    <w:ins w:id="11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6</w:t>
              </w:r>
            </w:ins>
          </w:p>
          <w:p w14:paraId="77E57F1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58" w:author="Ahmed Raddad" w:date="2023-02-01T11:12:00Z">
                  <w:rPr>
                    <w:ins w:id="11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7</w:t>
              </w:r>
            </w:ins>
          </w:p>
          <w:p w14:paraId="3A48EB5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63" w:author="Ahmed Raddad" w:date="2023-02-01T11:12:00Z">
                  <w:rPr>
                    <w:ins w:id="11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8</w:t>
              </w:r>
            </w:ins>
          </w:p>
          <w:p w14:paraId="1A78868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68" w:author="Ahmed Raddad" w:date="2023-02-01T11:12:00Z">
                  <w:rPr>
                    <w:ins w:id="11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9</w:t>
              </w:r>
            </w:ins>
          </w:p>
          <w:p w14:paraId="1CCDA57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73" w:author="Ahmed Raddad" w:date="2023-02-01T11:12:00Z">
                  <w:rPr>
                    <w:ins w:id="11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10</w:t>
              </w:r>
            </w:ins>
          </w:p>
          <w:p w14:paraId="18507C9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78" w:author="Ahmed Raddad" w:date="2023-02-01T11:12:00Z">
                  <w:rPr>
                    <w:ins w:id="11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11</w:t>
              </w:r>
            </w:ins>
          </w:p>
          <w:p w14:paraId="62C8DB4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83" w:author="Ahmed Raddad" w:date="2023-02-01T11:12:00Z">
                  <w:rPr>
                    <w:ins w:id="11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12</w:t>
              </w:r>
            </w:ins>
          </w:p>
          <w:p w14:paraId="4E917A5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8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88" w:author="Ahmed Raddad" w:date="2023-02-01T11:12:00Z">
                  <w:rPr>
                    <w:ins w:id="118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9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13</w:t>
              </w:r>
            </w:ins>
          </w:p>
          <w:p w14:paraId="3E0EB73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9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93" w:author="Ahmed Raddad" w:date="2023-02-01T11:12:00Z">
                  <w:rPr>
                    <w:ins w:id="119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19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1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14</w:t>
              </w:r>
            </w:ins>
          </w:p>
          <w:p w14:paraId="5596A20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19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198" w:author="Ahmed Raddad" w:date="2023-02-01T11:12:00Z">
                  <w:rPr>
                    <w:ins w:id="119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0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15</w:t>
              </w:r>
            </w:ins>
          </w:p>
          <w:p w14:paraId="0ED1B39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03" w:author="Ahmed Raddad" w:date="2023-02-01T11:12:00Z">
                  <w:rPr>
                    <w:ins w:id="12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16</w:t>
              </w:r>
            </w:ins>
          </w:p>
          <w:p w14:paraId="1DE4712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08" w:author="Ahmed Raddad" w:date="2023-02-01T11:12:00Z">
                  <w:rPr>
                    <w:ins w:id="12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17</w:t>
              </w:r>
            </w:ins>
          </w:p>
          <w:p w14:paraId="5FD63E0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13" w:author="Ahmed Raddad" w:date="2023-02-01T11:12:00Z">
                  <w:rPr>
                    <w:ins w:id="12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18</w:t>
              </w:r>
            </w:ins>
          </w:p>
          <w:p w14:paraId="3915C63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18" w:author="Ahmed Raddad" w:date="2023-02-01T11:12:00Z">
                  <w:rPr>
                    <w:ins w:id="12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2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19</w:t>
              </w:r>
            </w:ins>
          </w:p>
          <w:p w14:paraId="13611C1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23" w:author="Ahmed Raddad" w:date="2023-02-01T11:12:00Z">
                  <w:rPr>
                    <w:ins w:id="12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20</w:t>
              </w:r>
            </w:ins>
          </w:p>
          <w:p w14:paraId="0F808E5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28" w:author="Ahmed Raddad" w:date="2023-02-01T11:12:00Z">
                  <w:rPr>
                    <w:ins w:id="12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21</w:t>
              </w:r>
            </w:ins>
          </w:p>
          <w:p w14:paraId="51E107C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33" w:author="Ahmed Raddad" w:date="2023-02-01T11:12:00Z">
                  <w:rPr>
                    <w:ins w:id="12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22</w:t>
              </w:r>
            </w:ins>
          </w:p>
          <w:p w14:paraId="40F4404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38" w:author="Ahmed Raddad" w:date="2023-02-01T11:12:00Z">
                  <w:rPr>
                    <w:ins w:id="12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23</w:t>
              </w:r>
            </w:ins>
          </w:p>
          <w:p w14:paraId="7552953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43" w:author="Ahmed Raddad" w:date="2023-02-01T11:12:00Z">
                  <w:rPr>
                    <w:ins w:id="12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24</w:t>
              </w:r>
            </w:ins>
          </w:p>
          <w:p w14:paraId="7C34673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48" w:author="Ahmed Raddad" w:date="2023-02-01T11:12:00Z">
                  <w:rPr>
                    <w:ins w:id="12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25</w:t>
              </w:r>
            </w:ins>
          </w:p>
          <w:p w14:paraId="0169181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53" w:author="Ahmed Raddad" w:date="2023-02-01T11:12:00Z">
                  <w:rPr>
                    <w:ins w:id="12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26</w:t>
              </w:r>
            </w:ins>
          </w:p>
          <w:p w14:paraId="37CD826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58" w:author="Ahmed Raddad" w:date="2023-02-01T11:12:00Z">
                  <w:rPr>
                    <w:ins w:id="12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27</w:t>
              </w:r>
            </w:ins>
          </w:p>
          <w:p w14:paraId="621123D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63" w:author="Ahmed Raddad" w:date="2023-02-01T11:12:00Z">
                  <w:rPr>
                    <w:ins w:id="12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28</w:t>
              </w:r>
            </w:ins>
          </w:p>
          <w:p w14:paraId="469862F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68" w:author="Ahmed Raddad" w:date="2023-02-01T11:12:00Z">
                  <w:rPr>
                    <w:ins w:id="12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29</w:t>
              </w:r>
            </w:ins>
          </w:p>
          <w:p w14:paraId="5F198D9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73" w:author="Ahmed Raddad" w:date="2023-02-01T11:12:00Z">
                  <w:rPr>
                    <w:ins w:id="12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30</w:t>
              </w:r>
            </w:ins>
          </w:p>
          <w:p w14:paraId="725A07B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78" w:author="Ahmed Raddad" w:date="2023-02-01T11:12:00Z">
                  <w:rPr>
                    <w:ins w:id="12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31</w:t>
              </w:r>
            </w:ins>
          </w:p>
          <w:p w14:paraId="02E5D45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83" w:author="Ahmed Raddad" w:date="2023-02-01T11:12:00Z">
                  <w:rPr>
                    <w:ins w:id="12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32</w:t>
              </w:r>
            </w:ins>
          </w:p>
          <w:p w14:paraId="4610BD2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8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88" w:author="Ahmed Raddad" w:date="2023-02-01T11:12:00Z">
                  <w:rPr>
                    <w:ins w:id="128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9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33</w:t>
              </w:r>
            </w:ins>
          </w:p>
          <w:p w14:paraId="0B34E14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9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93" w:author="Ahmed Raddad" w:date="2023-02-01T11:12:00Z">
                  <w:rPr>
                    <w:ins w:id="129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29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2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34</w:t>
              </w:r>
            </w:ins>
          </w:p>
          <w:p w14:paraId="06B2368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29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298" w:author="Ahmed Raddad" w:date="2023-02-01T11:12:00Z">
                  <w:rPr>
                    <w:ins w:id="129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0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35</w:t>
              </w:r>
            </w:ins>
          </w:p>
          <w:p w14:paraId="7DE3CB6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03" w:author="Ahmed Raddad" w:date="2023-02-01T11:12:00Z">
                  <w:rPr>
                    <w:ins w:id="13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36</w:t>
              </w:r>
            </w:ins>
          </w:p>
          <w:p w14:paraId="26FF759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08" w:author="Ahmed Raddad" w:date="2023-02-01T11:12:00Z">
                  <w:rPr>
                    <w:ins w:id="13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37</w:t>
              </w:r>
            </w:ins>
          </w:p>
          <w:p w14:paraId="314E811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13" w:author="Ahmed Raddad" w:date="2023-02-01T11:12:00Z">
                  <w:rPr>
                    <w:ins w:id="13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38</w:t>
              </w:r>
            </w:ins>
          </w:p>
          <w:p w14:paraId="2BBC00E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18" w:author="Ahmed Raddad" w:date="2023-02-01T11:12:00Z">
                  <w:rPr>
                    <w:ins w:id="13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2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39</w:t>
              </w:r>
            </w:ins>
          </w:p>
          <w:p w14:paraId="667BE08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23" w:author="Ahmed Raddad" w:date="2023-02-01T11:12:00Z">
                  <w:rPr>
                    <w:ins w:id="13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40</w:t>
              </w:r>
            </w:ins>
          </w:p>
          <w:p w14:paraId="3960AA5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28" w:author="Ahmed Raddad" w:date="2023-02-01T11:12:00Z">
                  <w:rPr>
                    <w:ins w:id="13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lastRenderedPageBreak/>
                <w:t xml:space="preserve"> 41</w:t>
              </w:r>
            </w:ins>
          </w:p>
          <w:p w14:paraId="4C74115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33" w:author="Ahmed Raddad" w:date="2023-02-01T11:12:00Z">
                  <w:rPr>
                    <w:ins w:id="13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42</w:t>
              </w:r>
            </w:ins>
          </w:p>
          <w:p w14:paraId="1BCA1DD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38" w:author="Ahmed Raddad" w:date="2023-02-01T11:12:00Z">
                  <w:rPr>
                    <w:ins w:id="13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43</w:t>
              </w:r>
            </w:ins>
          </w:p>
          <w:p w14:paraId="33E83FF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43" w:author="Ahmed Raddad" w:date="2023-02-01T11:12:00Z">
                  <w:rPr>
                    <w:ins w:id="13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44</w:t>
              </w:r>
            </w:ins>
          </w:p>
          <w:p w14:paraId="6FE9AAC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48" w:author="Ahmed Raddad" w:date="2023-02-01T11:12:00Z">
                  <w:rPr>
                    <w:ins w:id="13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45</w:t>
              </w:r>
            </w:ins>
          </w:p>
          <w:p w14:paraId="724AB21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53" w:author="Ahmed Raddad" w:date="2023-02-01T11:12:00Z">
                  <w:rPr>
                    <w:ins w:id="13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46</w:t>
              </w:r>
            </w:ins>
          </w:p>
          <w:p w14:paraId="36A030E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58" w:author="Ahmed Raddad" w:date="2023-02-01T11:12:00Z">
                  <w:rPr>
                    <w:ins w:id="13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47</w:t>
              </w:r>
            </w:ins>
          </w:p>
          <w:p w14:paraId="3A808EB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63" w:author="Ahmed Raddad" w:date="2023-02-01T11:12:00Z">
                  <w:rPr>
                    <w:ins w:id="13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48</w:t>
              </w:r>
            </w:ins>
          </w:p>
          <w:p w14:paraId="70F0E8C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68" w:author="Ahmed Raddad" w:date="2023-02-01T11:12:00Z">
                  <w:rPr>
                    <w:ins w:id="13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49</w:t>
              </w:r>
            </w:ins>
          </w:p>
          <w:p w14:paraId="651F581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73" w:author="Ahmed Raddad" w:date="2023-02-01T11:12:00Z">
                  <w:rPr>
                    <w:ins w:id="13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50</w:t>
              </w:r>
            </w:ins>
          </w:p>
          <w:p w14:paraId="7E83219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78" w:author="Ahmed Raddad" w:date="2023-02-01T11:12:00Z">
                  <w:rPr>
                    <w:ins w:id="13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51</w:t>
              </w:r>
            </w:ins>
          </w:p>
          <w:p w14:paraId="07ABFF9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83" w:author="Ahmed Raddad" w:date="2023-02-01T11:12:00Z">
                  <w:rPr>
                    <w:ins w:id="13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52</w:t>
              </w:r>
            </w:ins>
          </w:p>
          <w:p w14:paraId="6C78E8A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8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88" w:author="Ahmed Raddad" w:date="2023-02-01T11:12:00Z">
                  <w:rPr>
                    <w:ins w:id="138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9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53</w:t>
              </w:r>
            </w:ins>
          </w:p>
          <w:p w14:paraId="7581E2E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9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93" w:author="Ahmed Raddad" w:date="2023-02-01T11:12:00Z">
                  <w:rPr>
                    <w:ins w:id="139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39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3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54</w:t>
              </w:r>
            </w:ins>
          </w:p>
          <w:p w14:paraId="12EA6D3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39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398" w:author="Ahmed Raddad" w:date="2023-02-01T11:12:00Z">
                  <w:rPr>
                    <w:ins w:id="139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0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55</w:t>
              </w:r>
            </w:ins>
          </w:p>
          <w:p w14:paraId="466BD05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03" w:author="Ahmed Raddad" w:date="2023-02-01T11:12:00Z">
                  <w:rPr>
                    <w:ins w:id="14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56</w:t>
              </w:r>
            </w:ins>
          </w:p>
          <w:p w14:paraId="31243D6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08" w:author="Ahmed Raddad" w:date="2023-02-01T11:12:00Z">
                  <w:rPr>
                    <w:ins w:id="14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57</w:t>
              </w:r>
            </w:ins>
          </w:p>
          <w:p w14:paraId="56552B5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13" w:author="Ahmed Raddad" w:date="2023-02-01T11:12:00Z">
                  <w:rPr>
                    <w:ins w:id="14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58</w:t>
              </w:r>
            </w:ins>
          </w:p>
          <w:p w14:paraId="1C6C203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18" w:author="Ahmed Raddad" w:date="2023-02-01T11:12:00Z">
                  <w:rPr>
                    <w:ins w:id="14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2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59</w:t>
              </w:r>
            </w:ins>
          </w:p>
          <w:p w14:paraId="7B1CAAA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23" w:author="Ahmed Raddad" w:date="2023-02-01T11:12:00Z">
                  <w:rPr>
                    <w:ins w:id="14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60</w:t>
              </w:r>
            </w:ins>
          </w:p>
          <w:p w14:paraId="15CADBB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28" w:author="Ahmed Raddad" w:date="2023-02-01T11:12:00Z">
                  <w:rPr>
                    <w:ins w:id="14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61</w:t>
              </w:r>
            </w:ins>
          </w:p>
          <w:p w14:paraId="225C1E2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33" w:author="Ahmed Raddad" w:date="2023-02-01T11:12:00Z">
                  <w:rPr>
                    <w:ins w:id="14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62</w:t>
              </w:r>
            </w:ins>
          </w:p>
          <w:p w14:paraId="42FD7EC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38" w:author="Ahmed Raddad" w:date="2023-02-01T11:12:00Z">
                  <w:rPr>
                    <w:ins w:id="14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63</w:t>
              </w:r>
            </w:ins>
          </w:p>
          <w:p w14:paraId="11F4A1F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43" w:author="Ahmed Raddad" w:date="2023-02-01T11:12:00Z">
                  <w:rPr>
                    <w:ins w:id="14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64</w:t>
              </w:r>
            </w:ins>
          </w:p>
          <w:p w14:paraId="70F6FB4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48" w:author="Ahmed Raddad" w:date="2023-02-01T11:12:00Z">
                  <w:rPr>
                    <w:ins w:id="14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65</w:t>
              </w:r>
            </w:ins>
          </w:p>
          <w:p w14:paraId="4E132F4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53" w:author="Ahmed Raddad" w:date="2023-02-01T11:12:00Z">
                  <w:rPr>
                    <w:ins w:id="14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66</w:t>
              </w:r>
            </w:ins>
          </w:p>
          <w:p w14:paraId="510AB30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58" w:author="Ahmed Raddad" w:date="2023-02-01T11:12:00Z">
                  <w:rPr>
                    <w:ins w:id="14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67</w:t>
              </w:r>
            </w:ins>
          </w:p>
          <w:p w14:paraId="2283F34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63" w:author="Ahmed Raddad" w:date="2023-02-01T11:12:00Z">
                  <w:rPr>
                    <w:ins w:id="14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68</w:t>
              </w:r>
            </w:ins>
          </w:p>
          <w:p w14:paraId="3B17F64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68" w:author="Ahmed Raddad" w:date="2023-02-01T11:12:00Z">
                  <w:rPr>
                    <w:ins w:id="14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69</w:t>
              </w:r>
            </w:ins>
          </w:p>
          <w:p w14:paraId="214FF0B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73" w:author="Ahmed Raddad" w:date="2023-02-01T11:12:00Z">
                  <w:rPr>
                    <w:ins w:id="14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70</w:t>
              </w:r>
            </w:ins>
          </w:p>
          <w:p w14:paraId="12D1633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78" w:author="Ahmed Raddad" w:date="2023-02-01T11:12:00Z">
                  <w:rPr>
                    <w:ins w:id="14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71</w:t>
              </w:r>
            </w:ins>
          </w:p>
          <w:p w14:paraId="05D6D45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83" w:author="Ahmed Raddad" w:date="2023-02-01T11:12:00Z">
                  <w:rPr>
                    <w:ins w:id="14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72</w:t>
              </w:r>
            </w:ins>
          </w:p>
          <w:p w14:paraId="1D9D1EB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8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88" w:author="Ahmed Raddad" w:date="2023-02-01T11:12:00Z">
                  <w:rPr>
                    <w:ins w:id="148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9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73</w:t>
              </w:r>
            </w:ins>
          </w:p>
          <w:p w14:paraId="2FB132A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9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93" w:author="Ahmed Raddad" w:date="2023-02-01T11:12:00Z">
                  <w:rPr>
                    <w:ins w:id="149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49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4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74</w:t>
              </w:r>
            </w:ins>
          </w:p>
          <w:p w14:paraId="3BF0B2B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49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498" w:author="Ahmed Raddad" w:date="2023-02-01T11:12:00Z">
                  <w:rPr>
                    <w:ins w:id="149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0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75</w:t>
              </w:r>
            </w:ins>
          </w:p>
          <w:p w14:paraId="1C04067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03" w:author="Ahmed Raddad" w:date="2023-02-01T11:12:00Z">
                  <w:rPr>
                    <w:ins w:id="15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76</w:t>
              </w:r>
            </w:ins>
          </w:p>
          <w:p w14:paraId="6178FF1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08" w:author="Ahmed Raddad" w:date="2023-02-01T11:12:00Z">
                  <w:rPr>
                    <w:ins w:id="15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77</w:t>
              </w:r>
            </w:ins>
          </w:p>
          <w:p w14:paraId="79DED27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13" w:author="Ahmed Raddad" w:date="2023-02-01T11:12:00Z">
                  <w:rPr>
                    <w:ins w:id="15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78</w:t>
              </w:r>
            </w:ins>
          </w:p>
          <w:p w14:paraId="743E345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18" w:author="Ahmed Raddad" w:date="2023-02-01T11:12:00Z">
                  <w:rPr>
                    <w:ins w:id="15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2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79</w:t>
              </w:r>
            </w:ins>
          </w:p>
          <w:p w14:paraId="116BD91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23" w:author="Ahmed Raddad" w:date="2023-02-01T11:12:00Z">
                  <w:rPr>
                    <w:ins w:id="15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80</w:t>
              </w:r>
            </w:ins>
          </w:p>
          <w:p w14:paraId="7173D9D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28" w:author="Ahmed Raddad" w:date="2023-02-01T11:12:00Z">
                  <w:rPr>
                    <w:ins w:id="15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81</w:t>
              </w:r>
            </w:ins>
          </w:p>
          <w:p w14:paraId="0479C7F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33" w:author="Ahmed Raddad" w:date="2023-02-01T11:12:00Z">
                  <w:rPr>
                    <w:ins w:id="15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82</w:t>
              </w:r>
            </w:ins>
          </w:p>
          <w:p w14:paraId="4EF8BF5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38" w:author="Ahmed Raddad" w:date="2023-02-01T11:12:00Z">
                  <w:rPr>
                    <w:ins w:id="15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83</w:t>
              </w:r>
            </w:ins>
          </w:p>
          <w:p w14:paraId="37D2704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43" w:author="Ahmed Raddad" w:date="2023-02-01T11:12:00Z">
                  <w:rPr>
                    <w:ins w:id="15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84</w:t>
              </w:r>
            </w:ins>
          </w:p>
          <w:p w14:paraId="1F2A730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48" w:author="Ahmed Raddad" w:date="2023-02-01T11:12:00Z">
                  <w:rPr>
                    <w:ins w:id="15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85</w:t>
              </w:r>
            </w:ins>
          </w:p>
          <w:p w14:paraId="3A8B39C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53" w:author="Ahmed Raddad" w:date="2023-02-01T11:12:00Z">
                  <w:rPr>
                    <w:ins w:id="15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86</w:t>
              </w:r>
            </w:ins>
          </w:p>
          <w:p w14:paraId="0A3401D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58" w:author="Ahmed Raddad" w:date="2023-02-01T11:12:00Z">
                  <w:rPr>
                    <w:ins w:id="15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87</w:t>
              </w:r>
            </w:ins>
          </w:p>
          <w:p w14:paraId="0836CB8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63" w:author="Ahmed Raddad" w:date="2023-02-01T11:12:00Z">
                  <w:rPr>
                    <w:ins w:id="15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88</w:t>
              </w:r>
            </w:ins>
          </w:p>
          <w:p w14:paraId="392AC5A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68" w:author="Ahmed Raddad" w:date="2023-02-01T11:12:00Z">
                  <w:rPr>
                    <w:ins w:id="15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89</w:t>
              </w:r>
            </w:ins>
          </w:p>
          <w:p w14:paraId="38ED2F5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73" w:author="Ahmed Raddad" w:date="2023-02-01T11:12:00Z">
                  <w:rPr>
                    <w:ins w:id="15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90</w:t>
              </w:r>
            </w:ins>
          </w:p>
          <w:p w14:paraId="7E3E2C1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78" w:author="Ahmed Raddad" w:date="2023-02-01T11:12:00Z">
                  <w:rPr>
                    <w:ins w:id="15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91</w:t>
              </w:r>
            </w:ins>
          </w:p>
          <w:p w14:paraId="322E687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83" w:author="Ahmed Raddad" w:date="2023-02-01T11:12:00Z">
                  <w:rPr>
                    <w:ins w:id="15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92</w:t>
              </w:r>
            </w:ins>
          </w:p>
          <w:p w14:paraId="396B603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8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88" w:author="Ahmed Raddad" w:date="2023-02-01T11:12:00Z">
                  <w:rPr>
                    <w:ins w:id="158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9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lastRenderedPageBreak/>
                <w:t xml:space="preserve"> 93</w:t>
              </w:r>
            </w:ins>
          </w:p>
          <w:p w14:paraId="67582CB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9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93" w:author="Ahmed Raddad" w:date="2023-02-01T11:12:00Z">
                  <w:rPr>
                    <w:ins w:id="159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59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5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94</w:t>
              </w:r>
            </w:ins>
          </w:p>
          <w:p w14:paraId="3CB98FC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59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598" w:author="Ahmed Raddad" w:date="2023-02-01T11:12:00Z">
                  <w:rPr>
                    <w:ins w:id="159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0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95</w:t>
              </w:r>
            </w:ins>
          </w:p>
          <w:p w14:paraId="35CC95F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03" w:author="Ahmed Raddad" w:date="2023-02-01T11:12:00Z">
                  <w:rPr>
                    <w:ins w:id="16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96</w:t>
              </w:r>
            </w:ins>
          </w:p>
          <w:p w14:paraId="04A1D6B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08" w:author="Ahmed Raddad" w:date="2023-02-01T11:12:00Z">
                  <w:rPr>
                    <w:ins w:id="16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97</w:t>
              </w:r>
            </w:ins>
          </w:p>
          <w:p w14:paraId="4FB6BD8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13" w:author="Ahmed Raddad" w:date="2023-02-01T11:12:00Z">
                  <w:rPr>
                    <w:ins w:id="16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98</w:t>
              </w:r>
            </w:ins>
          </w:p>
          <w:p w14:paraId="309129A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18" w:author="Ahmed Raddad" w:date="2023-02-01T11:12:00Z">
                  <w:rPr>
                    <w:ins w:id="16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2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99</w:t>
              </w:r>
            </w:ins>
          </w:p>
          <w:p w14:paraId="4BF8989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23" w:author="Ahmed Raddad" w:date="2023-02-01T11:12:00Z">
                  <w:rPr>
                    <w:ins w:id="16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100</w:t>
              </w:r>
            </w:ins>
          </w:p>
          <w:p w14:paraId="1B02519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28" w:author="Ahmed Raddad" w:date="2023-02-01T11:12:00Z">
                  <w:rPr>
                    <w:ins w:id="16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101</w:t>
              </w:r>
            </w:ins>
          </w:p>
          <w:p w14:paraId="4300CFF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33" w:author="Ahmed Raddad" w:date="2023-02-01T11:12:00Z">
                  <w:rPr>
                    <w:ins w:id="16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102</w:t>
              </w:r>
            </w:ins>
          </w:p>
          <w:p w14:paraId="1136325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38" w:author="Ahmed Raddad" w:date="2023-02-01T11:12:00Z">
                  <w:rPr>
                    <w:ins w:id="16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103</w:t>
              </w:r>
            </w:ins>
          </w:p>
          <w:p w14:paraId="6735C24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43" w:author="Ahmed Raddad" w:date="2023-02-01T11:12:00Z">
                  <w:rPr>
                    <w:ins w:id="16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104</w:t>
              </w:r>
            </w:ins>
          </w:p>
          <w:p w14:paraId="146B81C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48" w:author="Ahmed Raddad" w:date="2023-02-01T11:12:00Z">
                  <w:rPr>
                    <w:ins w:id="16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105</w:t>
              </w:r>
            </w:ins>
          </w:p>
          <w:p w14:paraId="7B5F650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53" w:author="Ahmed Raddad" w:date="2023-02-01T11:12:00Z">
                  <w:rPr>
                    <w:ins w:id="16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106</w:t>
              </w:r>
            </w:ins>
          </w:p>
          <w:p w14:paraId="15B4537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58" w:author="Ahmed Raddad" w:date="2023-02-01T11:12:00Z">
                  <w:rPr>
                    <w:ins w:id="16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107</w:t>
              </w:r>
            </w:ins>
          </w:p>
          <w:p w14:paraId="41F257B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63" w:author="Ahmed Raddad" w:date="2023-02-01T11:12:00Z">
                  <w:rPr>
                    <w:ins w:id="16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108</w:t>
              </w:r>
            </w:ins>
          </w:p>
          <w:p w14:paraId="091CDC4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68" w:author="Ahmed Raddad" w:date="2023-02-01T11:12:00Z">
                  <w:rPr>
                    <w:ins w:id="16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109</w:t>
              </w:r>
            </w:ins>
          </w:p>
          <w:p w14:paraId="333A875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73" w:author="Ahmed Raddad" w:date="2023-02-01T11:12:00Z">
                  <w:rPr>
                    <w:ins w:id="16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110</w:t>
              </w:r>
            </w:ins>
          </w:p>
          <w:p w14:paraId="6767441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78" w:author="Ahmed Raddad" w:date="2023-02-01T11:12:00Z">
                  <w:rPr>
                    <w:ins w:id="16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111</w:t>
              </w:r>
            </w:ins>
          </w:p>
          <w:p w14:paraId="7FABE94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83" w:author="Ahmed Raddad" w:date="2023-02-01T11:12:00Z">
                  <w:rPr>
                    <w:ins w:id="16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112</w:t>
              </w:r>
            </w:ins>
          </w:p>
          <w:p w14:paraId="0120B76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8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88" w:author="Ahmed Raddad" w:date="2023-02-01T11:12:00Z">
                  <w:rPr>
                    <w:ins w:id="168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9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113</w:t>
              </w:r>
            </w:ins>
          </w:p>
          <w:p w14:paraId="5F290B9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9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93" w:author="Ahmed Raddad" w:date="2023-02-01T11:12:00Z">
                  <w:rPr>
                    <w:ins w:id="169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69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6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114</w:t>
              </w:r>
            </w:ins>
          </w:p>
          <w:p w14:paraId="44AE6E8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69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698" w:author="Ahmed Raddad" w:date="2023-02-01T11:12:00Z">
                  <w:rPr>
                    <w:ins w:id="169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0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115</w:t>
              </w:r>
            </w:ins>
          </w:p>
          <w:p w14:paraId="72D3321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03" w:author="Ahmed Raddad" w:date="2023-02-01T11:12:00Z">
                  <w:rPr>
                    <w:ins w:id="17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116</w:t>
              </w:r>
            </w:ins>
          </w:p>
          <w:p w14:paraId="2B34AE2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08" w:author="Ahmed Raddad" w:date="2023-02-01T11:12:00Z">
                  <w:rPr>
                    <w:ins w:id="17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117</w:t>
              </w:r>
            </w:ins>
          </w:p>
          <w:p w14:paraId="1F09473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13" w:author="Ahmed Raddad" w:date="2023-02-01T11:12:00Z">
                  <w:rPr>
                    <w:ins w:id="17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118</w:t>
              </w:r>
            </w:ins>
          </w:p>
          <w:p w14:paraId="41FDBBE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18" w:author="Ahmed Raddad" w:date="2023-02-01T11:12:00Z">
                  <w:rPr>
                    <w:ins w:id="17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2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119</w:t>
              </w:r>
            </w:ins>
          </w:p>
          <w:p w14:paraId="3E1F871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23" w:author="Ahmed Raddad" w:date="2023-02-01T11:12:00Z">
                  <w:rPr>
                    <w:ins w:id="17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120</w:t>
              </w:r>
            </w:ins>
          </w:p>
          <w:p w14:paraId="5A8E008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28" w:author="Ahmed Raddad" w:date="2023-02-01T11:12:00Z">
                  <w:rPr>
                    <w:ins w:id="17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121</w:t>
              </w:r>
            </w:ins>
          </w:p>
          <w:p w14:paraId="14B6207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33" w:author="Ahmed Raddad" w:date="2023-02-01T11:12:00Z">
                  <w:rPr>
                    <w:ins w:id="17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122</w:t>
              </w:r>
            </w:ins>
          </w:p>
          <w:p w14:paraId="2A0859A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38" w:author="Ahmed Raddad" w:date="2023-02-01T11:12:00Z">
                  <w:rPr>
                    <w:ins w:id="17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123</w:t>
              </w:r>
            </w:ins>
          </w:p>
          <w:p w14:paraId="1D6384F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43" w:author="Ahmed Raddad" w:date="2023-02-01T11:12:00Z">
                  <w:rPr>
                    <w:ins w:id="17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124</w:t>
              </w:r>
            </w:ins>
          </w:p>
          <w:p w14:paraId="0DF13E9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48" w:author="Ahmed Raddad" w:date="2023-02-01T11:12:00Z">
                  <w:rPr>
                    <w:ins w:id="17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125</w:t>
              </w:r>
            </w:ins>
          </w:p>
          <w:p w14:paraId="7AFB038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53" w:author="Ahmed Raddad" w:date="2023-02-01T11:12:00Z">
                  <w:rPr>
                    <w:ins w:id="17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126</w:t>
              </w:r>
            </w:ins>
          </w:p>
          <w:p w14:paraId="0AC3B96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58" w:author="Ahmed Raddad" w:date="2023-02-01T11:12:00Z">
                  <w:rPr>
                    <w:ins w:id="17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127</w:t>
              </w:r>
            </w:ins>
          </w:p>
          <w:p w14:paraId="11AD3A7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63" w:author="Ahmed Raddad" w:date="2023-02-01T11:12:00Z">
                  <w:rPr>
                    <w:ins w:id="17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128</w:t>
              </w:r>
            </w:ins>
          </w:p>
          <w:p w14:paraId="3DA936C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68" w:author="Ahmed Raddad" w:date="2023-02-01T11:12:00Z">
                  <w:rPr>
                    <w:ins w:id="17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129</w:t>
              </w:r>
            </w:ins>
          </w:p>
          <w:p w14:paraId="1FA7760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73" w:author="Ahmed Raddad" w:date="2023-02-01T11:12:00Z">
                  <w:rPr>
                    <w:ins w:id="17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130</w:t>
              </w:r>
            </w:ins>
          </w:p>
          <w:p w14:paraId="7668403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78" w:author="Ahmed Raddad" w:date="2023-02-01T11:12:00Z">
                  <w:rPr>
                    <w:ins w:id="17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131</w:t>
              </w:r>
            </w:ins>
          </w:p>
          <w:p w14:paraId="18753F8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83" w:author="Ahmed Raddad" w:date="2023-02-01T11:12:00Z">
                  <w:rPr>
                    <w:ins w:id="17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132</w:t>
              </w:r>
            </w:ins>
          </w:p>
          <w:p w14:paraId="6511D52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8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88" w:author="Ahmed Raddad" w:date="2023-02-01T11:12:00Z">
                  <w:rPr>
                    <w:ins w:id="178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9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133</w:t>
              </w:r>
            </w:ins>
          </w:p>
          <w:p w14:paraId="782B608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9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93" w:author="Ahmed Raddad" w:date="2023-02-01T11:12:00Z">
                  <w:rPr>
                    <w:ins w:id="179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79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7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134</w:t>
              </w:r>
            </w:ins>
          </w:p>
          <w:p w14:paraId="33241F8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79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798" w:author="Ahmed Raddad" w:date="2023-02-01T11:12:00Z">
                  <w:rPr>
                    <w:ins w:id="179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0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135</w:t>
              </w:r>
            </w:ins>
          </w:p>
          <w:p w14:paraId="0BDB105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03" w:author="Ahmed Raddad" w:date="2023-02-01T11:12:00Z">
                  <w:rPr>
                    <w:ins w:id="18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136</w:t>
              </w:r>
            </w:ins>
          </w:p>
          <w:p w14:paraId="6E0F4C5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08" w:author="Ahmed Raddad" w:date="2023-02-01T11:12:00Z">
                  <w:rPr>
                    <w:ins w:id="18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137</w:t>
              </w:r>
            </w:ins>
          </w:p>
          <w:p w14:paraId="5BF1C62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13" w:author="Ahmed Raddad" w:date="2023-02-01T11:12:00Z">
                  <w:rPr>
                    <w:ins w:id="18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138</w:t>
              </w:r>
            </w:ins>
          </w:p>
          <w:p w14:paraId="654AD64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18" w:author="Ahmed Raddad" w:date="2023-02-01T11:12:00Z">
                  <w:rPr>
                    <w:ins w:id="18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2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139</w:t>
              </w:r>
            </w:ins>
          </w:p>
          <w:p w14:paraId="030C1A8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23" w:author="Ahmed Raddad" w:date="2023-02-01T11:12:00Z">
                  <w:rPr>
                    <w:ins w:id="18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140</w:t>
              </w:r>
            </w:ins>
          </w:p>
          <w:p w14:paraId="026326C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28" w:author="Ahmed Raddad" w:date="2023-02-01T11:12:00Z">
                  <w:rPr>
                    <w:ins w:id="18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141</w:t>
              </w:r>
            </w:ins>
          </w:p>
          <w:p w14:paraId="30D389C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33" w:author="Ahmed Raddad" w:date="2023-02-01T11:12:00Z">
                  <w:rPr>
                    <w:ins w:id="18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142</w:t>
              </w:r>
            </w:ins>
          </w:p>
          <w:p w14:paraId="3E5A17F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38" w:author="Ahmed Raddad" w:date="2023-02-01T11:12:00Z">
                  <w:rPr>
                    <w:ins w:id="18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143</w:t>
              </w:r>
            </w:ins>
          </w:p>
          <w:p w14:paraId="2157490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43" w:author="Ahmed Raddad" w:date="2023-02-01T11:12:00Z">
                  <w:rPr>
                    <w:ins w:id="18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144</w:t>
              </w:r>
            </w:ins>
          </w:p>
          <w:p w14:paraId="2C98B47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48" w:author="Ahmed Raddad" w:date="2023-02-01T11:12:00Z">
                  <w:rPr>
                    <w:ins w:id="18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lastRenderedPageBreak/>
                <w:t>145</w:t>
              </w:r>
            </w:ins>
          </w:p>
          <w:p w14:paraId="7950BBF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53" w:author="Ahmed Raddad" w:date="2023-02-01T11:12:00Z">
                  <w:rPr>
                    <w:ins w:id="18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146</w:t>
              </w:r>
            </w:ins>
          </w:p>
          <w:p w14:paraId="294787B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58" w:author="Ahmed Raddad" w:date="2023-02-01T11:12:00Z">
                  <w:rPr>
                    <w:ins w:id="18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147</w:t>
              </w:r>
            </w:ins>
          </w:p>
          <w:p w14:paraId="382E259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63" w:author="Ahmed Raddad" w:date="2023-02-01T11:12:00Z">
                  <w:rPr>
                    <w:ins w:id="18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148</w:t>
              </w:r>
            </w:ins>
          </w:p>
          <w:p w14:paraId="5D63D3F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68" w:author="Ahmed Raddad" w:date="2023-02-01T11:12:00Z">
                  <w:rPr>
                    <w:ins w:id="18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149</w:t>
              </w:r>
            </w:ins>
          </w:p>
          <w:p w14:paraId="59C8601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73" w:author="Ahmed Raddad" w:date="2023-02-01T11:12:00Z">
                  <w:rPr>
                    <w:ins w:id="18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150</w:t>
              </w:r>
            </w:ins>
          </w:p>
          <w:p w14:paraId="771BEBC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78" w:author="Ahmed Raddad" w:date="2023-02-01T11:12:00Z">
                  <w:rPr>
                    <w:ins w:id="18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151</w:t>
              </w:r>
            </w:ins>
          </w:p>
          <w:p w14:paraId="0531612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83" w:author="Ahmed Raddad" w:date="2023-02-01T11:12:00Z">
                  <w:rPr>
                    <w:ins w:id="18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152</w:t>
              </w:r>
            </w:ins>
          </w:p>
          <w:p w14:paraId="5268D4A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8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88" w:author="Ahmed Raddad" w:date="2023-02-01T11:12:00Z">
                  <w:rPr>
                    <w:ins w:id="188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9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153</w:t>
              </w:r>
            </w:ins>
          </w:p>
          <w:p w14:paraId="1AB21EE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9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93" w:author="Ahmed Raddad" w:date="2023-02-01T11:12:00Z">
                  <w:rPr>
                    <w:ins w:id="189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89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8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154</w:t>
              </w:r>
            </w:ins>
          </w:p>
          <w:p w14:paraId="3E5915E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89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898" w:author="Ahmed Raddad" w:date="2023-02-01T11:12:00Z">
                  <w:rPr>
                    <w:ins w:id="189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0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155</w:t>
              </w:r>
            </w:ins>
          </w:p>
          <w:p w14:paraId="7AAB2F4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03" w:author="Ahmed Raddad" w:date="2023-02-01T11:12:00Z">
                  <w:rPr>
                    <w:ins w:id="19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156</w:t>
              </w:r>
            </w:ins>
          </w:p>
          <w:p w14:paraId="14411B7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08" w:author="Ahmed Raddad" w:date="2023-02-01T11:12:00Z">
                  <w:rPr>
                    <w:ins w:id="19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157</w:t>
              </w:r>
            </w:ins>
          </w:p>
          <w:p w14:paraId="20C6B2D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13" w:author="Ahmed Raddad" w:date="2023-02-01T11:12:00Z">
                  <w:rPr>
                    <w:ins w:id="19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158</w:t>
              </w:r>
            </w:ins>
          </w:p>
          <w:p w14:paraId="01C8A8F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18" w:author="Ahmed Raddad" w:date="2023-02-01T11:12:00Z">
                  <w:rPr>
                    <w:ins w:id="19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2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159</w:t>
              </w:r>
            </w:ins>
          </w:p>
          <w:p w14:paraId="0A060B8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23" w:author="Ahmed Raddad" w:date="2023-02-01T11:12:00Z">
                  <w:rPr>
                    <w:ins w:id="19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160</w:t>
              </w:r>
            </w:ins>
          </w:p>
          <w:p w14:paraId="24F51C0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28" w:author="Ahmed Raddad" w:date="2023-02-01T11:12:00Z">
                  <w:rPr>
                    <w:ins w:id="19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161</w:t>
              </w:r>
            </w:ins>
          </w:p>
          <w:p w14:paraId="6A41FFA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33" w:author="Ahmed Raddad" w:date="2023-02-01T11:12:00Z">
                  <w:rPr>
                    <w:ins w:id="19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162</w:t>
              </w:r>
            </w:ins>
          </w:p>
          <w:p w14:paraId="00FA35B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3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38" w:author="Ahmed Raddad" w:date="2023-02-01T11:12:00Z">
                  <w:rPr>
                    <w:ins w:id="193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4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163</w:t>
              </w:r>
            </w:ins>
          </w:p>
          <w:p w14:paraId="19EBE04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43" w:author="Ahmed Raddad" w:date="2023-02-01T11:12:00Z">
                  <w:rPr>
                    <w:ins w:id="19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164</w:t>
              </w:r>
            </w:ins>
          </w:p>
          <w:p w14:paraId="09072CF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48" w:author="Ahmed Raddad" w:date="2023-02-01T11:12:00Z">
                  <w:rPr>
                    <w:ins w:id="19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165</w:t>
              </w:r>
            </w:ins>
          </w:p>
        </w:tc>
        <w:tc>
          <w:tcPr>
            <w:tcW w:w="8951" w:type="dxa"/>
            <w:vAlign w:val="center"/>
            <w:hideMark/>
            <w:tcPrChange w:id="1952" w:author="Ahmed Raddad" w:date="2023-02-01T11:12:00Z">
              <w:tcPr>
                <w:tcW w:w="0" w:type="auto"/>
                <w:vAlign w:val="center"/>
                <w:hideMark/>
              </w:tcPr>
            </w:tcPrChange>
          </w:tcPr>
          <w:p w14:paraId="73545DF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5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54" w:author="Ahmed Raddad" w:date="2023-02-01T11:12:00Z">
                  <w:rPr>
                    <w:ins w:id="195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56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195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lastRenderedPageBreak/>
                <w:t>using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5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195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Microsoft.AspNetCore.Builder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6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06A60D0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6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62" w:author="Ahmed Raddad" w:date="2023-02-01T11:12:00Z">
                  <w:rPr>
                    <w:ins w:id="196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64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196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196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Microsoft.AspNetCore.Hosting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6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2B4EDFF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6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70" w:author="Ahmed Raddad" w:date="2023-02-01T11:12:00Z">
                  <w:rPr>
                    <w:ins w:id="197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72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197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7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197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Microsoft.Extensions.DependencyInjection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0BF314C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78" w:author="Ahmed Raddad" w:date="2023-02-01T11:12:00Z">
                  <w:rPr>
                    <w:ins w:id="19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80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198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8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198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Microsoft.Extensions.Hosting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8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0771989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8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86" w:author="Ahmed Raddad" w:date="2023-02-01T11:12:00Z">
                  <w:rPr>
                    <w:ins w:id="198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88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198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9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199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Microsoft.OpenApi.Models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9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2BF6F74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199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1994" w:author="Ahmed Raddad" w:date="2023-02-01T11:12:00Z">
                  <w:rPr>
                    <w:ins w:id="199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1996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199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199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199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System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0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3C7A0BC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0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02" w:author="Ahmed Raddad" w:date="2023-02-01T11:12:00Z">
                  <w:rPr>
                    <w:ins w:id="200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04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00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200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System.Collections.Generic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0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3122C41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0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10" w:author="Ahmed Raddad" w:date="2023-02-01T11:12:00Z">
                  <w:rPr>
                    <w:ins w:id="201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12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01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using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1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201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System.Linq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1DC93DF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18" w:author="Ahmed Raddad" w:date="2023-02-01T11:12:00Z">
                  <w:rPr>
                    <w:ins w:id="20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4C5AC22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2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21" w:author="Ahmed Raddad" w:date="2023-02-01T11:12:00Z">
                  <w:rPr>
                    <w:ins w:id="202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23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02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namespace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2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E84B5"/>
                  <w:sz w:val="16"/>
                  <w:szCs w:val="16"/>
                  <w:rPrChange w:id="202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E84B5"/>
                      <w:sz w:val="20"/>
                      <w:szCs w:val="20"/>
                    </w:rPr>
                  </w:rPrChange>
                </w:rPr>
                <w:t>MyAPI</w:t>
              </w:r>
              <w:proofErr w:type="spellEnd"/>
            </w:ins>
          </w:p>
          <w:p w14:paraId="50D776C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28" w:author="Ahmed Raddad" w:date="2023-02-01T11:12:00Z">
                  <w:rPr>
                    <w:ins w:id="20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{</w:t>
              </w:r>
            </w:ins>
          </w:p>
          <w:p w14:paraId="74F4D95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33" w:author="Ahmed Raddad" w:date="2023-02-01T11:12:00Z">
                  <w:rPr>
                    <w:ins w:id="20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03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3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03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4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BB0066"/>
                  <w:sz w:val="16"/>
                  <w:szCs w:val="16"/>
                  <w:rPrChange w:id="204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</w:rPr>
                  </w:rPrChange>
                </w:rPr>
                <w:t>Startup</w:t>
              </w:r>
            </w:ins>
          </w:p>
          <w:p w14:paraId="7042635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43" w:author="Ahmed Raddad" w:date="2023-02-01T11:12:00Z">
                  <w:rPr>
                    <w:ins w:id="20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{</w:t>
              </w:r>
            </w:ins>
          </w:p>
          <w:p w14:paraId="3DE9521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48" w:author="Ahmed Raddad" w:date="2023-02-01T11:12:00Z">
                  <w:rPr>
                    <w:ins w:id="20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5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05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5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05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void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5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066BB"/>
                  <w:sz w:val="16"/>
                  <w:szCs w:val="16"/>
                  <w:rPrChange w:id="205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ConfigureServices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5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5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IServiceCollection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5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services)</w:t>
              </w:r>
            </w:ins>
          </w:p>
          <w:p w14:paraId="3AFE848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6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61" w:author="Ahmed Raddad" w:date="2023-02-01T11:12:00Z">
                  <w:rPr>
                    <w:ins w:id="206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6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6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512F493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6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66" w:author="Ahmed Raddad" w:date="2023-02-01T11:12:00Z">
                  <w:rPr>
                    <w:ins w:id="206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6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6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7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services.AddControllers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1E19C8A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73" w:author="Ahmed Raddad" w:date="2023-02-01T11:12:00Z">
                  <w:rPr>
                    <w:ins w:id="20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5E34B06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7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76" w:author="Ahmed Raddad" w:date="2023-02-01T11:12:00Z">
                  <w:rPr>
                    <w:ins w:id="207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7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7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080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Register the in-memory database</w:t>
              </w:r>
            </w:ins>
          </w:p>
          <w:p w14:paraId="2660163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8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82" w:author="Ahmed Raddad" w:date="2023-02-01T11:12:00Z">
                  <w:rPr>
                    <w:ins w:id="208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08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8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services.AddSingleton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8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8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IDatabase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8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&gt;(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9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sp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9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=&gt;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09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new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9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9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InMemoryDatabase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09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());</w:t>
              </w:r>
            </w:ins>
          </w:p>
          <w:p w14:paraId="4F40272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9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097" w:author="Ahmed Raddad" w:date="2023-02-01T11:12:00Z">
                  <w:rPr>
                    <w:ins w:id="209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6B2BA6D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09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00" w:author="Ahmed Raddad" w:date="2023-02-01T11:12:00Z">
                  <w:rPr>
                    <w:ins w:id="210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02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0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104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Register the caching layer</w:t>
              </w:r>
            </w:ins>
          </w:p>
          <w:p w14:paraId="04AD4B0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0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06" w:author="Ahmed Raddad" w:date="2023-02-01T11:12:00Z">
                  <w:rPr>
                    <w:ins w:id="210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0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0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services.AddSingleton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ICache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&gt;(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sp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=&gt;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11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new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MemoryCache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1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2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TimeSpan.FromMinutes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6600EE"/>
                  <w:sz w:val="16"/>
                  <w:szCs w:val="16"/>
                  <w:rPrChange w:id="212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6600EE"/>
                      <w:sz w:val="20"/>
                      <w:szCs w:val="20"/>
                    </w:rPr>
                  </w:rPrChange>
                </w:rPr>
                <w:t>30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2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)));</w:t>
              </w:r>
            </w:ins>
          </w:p>
          <w:p w14:paraId="0722E2E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2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25" w:author="Ahmed Raddad" w:date="2023-02-01T11:12:00Z">
                  <w:rPr>
                    <w:ins w:id="212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60671EE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28" w:author="Ahmed Raddad" w:date="2023-02-01T11:12:00Z">
                  <w:rPr>
                    <w:ins w:id="21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132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Register the repository, making use of dependency injection</w:t>
              </w:r>
            </w:ins>
          </w:p>
          <w:p w14:paraId="6F18F76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3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34" w:author="Ahmed Raddad" w:date="2023-02-01T11:12:00Z">
                  <w:rPr>
                    <w:ins w:id="213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3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3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3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services.AddTransient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3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4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IRepository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, Repository&gt;();</w:t>
              </w:r>
            </w:ins>
          </w:p>
          <w:p w14:paraId="2BD81DC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43" w:author="Ahmed Raddad" w:date="2023-02-01T11:12:00Z">
                  <w:rPr>
                    <w:ins w:id="21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1CFC5D8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4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46" w:author="Ahmed Raddad" w:date="2023-02-01T11:12:00Z">
                  <w:rPr>
                    <w:ins w:id="214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4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4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150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Add Swagger for API testing</w:t>
              </w:r>
            </w:ins>
          </w:p>
          <w:p w14:paraId="189DAB6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5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52" w:author="Ahmed Raddad" w:date="2023-02-01T11:12:00Z">
                  <w:rPr>
                    <w:ins w:id="215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5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5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services.AddSwaggerGen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5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(c =&gt;</w:t>
              </w:r>
            </w:ins>
          </w:p>
          <w:p w14:paraId="73C5B60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5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59" w:author="Ahmed Raddad" w:date="2023-02-01T11:12:00Z">
                  <w:rPr>
                    <w:ins w:id="216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6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6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02E5376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6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64" w:author="Ahmed Raddad" w:date="2023-02-01T11:12:00Z">
                  <w:rPr>
                    <w:ins w:id="216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6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6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6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c.SwaggerDoc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6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shd w:val="clear" w:color="auto" w:fill="FFF0F0"/>
                  <w:rPrChange w:id="217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"v1"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,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17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new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7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7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OpenApiInfo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7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{ Title = 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shd w:val="clear" w:color="auto" w:fill="FFF0F0"/>
                  <w:rPrChange w:id="21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"My API"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7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, Version = 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shd w:val="clear" w:color="auto" w:fill="FFF0F0"/>
                  <w:rPrChange w:id="217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"v1"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7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});</w:t>
              </w:r>
            </w:ins>
          </w:p>
          <w:p w14:paraId="2E8B7D3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8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81" w:author="Ahmed Raddad" w:date="2023-02-01T11:12:00Z">
                  <w:rPr>
                    <w:ins w:id="218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8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8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});</w:t>
              </w:r>
            </w:ins>
          </w:p>
          <w:p w14:paraId="384F075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8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86" w:author="Ahmed Raddad" w:date="2023-02-01T11:12:00Z">
                  <w:rPr>
                    <w:ins w:id="218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8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8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4ADA529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9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91" w:author="Ahmed Raddad" w:date="2023-02-01T11:12:00Z">
                  <w:rPr>
                    <w:ins w:id="219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349FB34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19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194" w:author="Ahmed Raddad" w:date="2023-02-01T11:12:00Z">
                  <w:rPr>
                    <w:ins w:id="219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19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9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19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19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20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void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66BB"/>
                  <w:sz w:val="16"/>
                  <w:szCs w:val="16"/>
                  <w:rPrChange w:id="220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Configure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0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0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IApplicationBuilder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0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app,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IWebHostEnvironment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0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env)</w:t>
              </w:r>
            </w:ins>
          </w:p>
          <w:p w14:paraId="6DADF37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0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09" w:author="Ahmed Raddad" w:date="2023-02-01T11:12:00Z">
                  <w:rPr>
                    <w:ins w:id="221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1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1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45616D4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1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14" w:author="Ahmed Raddad" w:date="2023-02-01T11:12:00Z">
                  <w:rPr>
                    <w:ins w:id="221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1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1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21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if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1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2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env.IsDevelopment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2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())</w:t>
              </w:r>
            </w:ins>
          </w:p>
          <w:p w14:paraId="45A90E6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23" w:author="Ahmed Raddad" w:date="2023-02-01T11:12:00Z">
                  <w:rPr>
                    <w:ins w:id="22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019B9E8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2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28" w:author="Ahmed Raddad" w:date="2023-02-01T11:12:00Z">
                  <w:rPr>
                    <w:ins w:id="222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3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3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3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app.UseDeveloperExceptionPage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3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4A1D719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3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35" w:author="Ahmed Raddad" w:date="2023-02-01T11:12:00Z">
                  <w:rPr>
                    <w:ins w:id="223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3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3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</w:t>
              </w:r>
            </w:ins>
          </w:p>
          <w:p w14:paraId="669B91C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3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40" w:author="Ahmed Raddad" w:date="2023-02-01T11:12:00Z">
                  <w:rPr>
                    <w:ins w:id="224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7935A35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43" w:author="Ahmed Raddad" w:date="2023-02-01T11:12:00Z">
                  <w:rPr>
                    <w:ins w:id="22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lastRenderedPageBreak/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247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Use Swagger to test endpoints</w:t>
              </w:r>
            </w:ins>
          </w:p>
          <w:p w14:paraId="19C8251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4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49" w:author="Ahmed Raddad" w:date="2023-02-01T11:12:00Z">
                  <w:rPr>
                    <w:ins w:id="225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5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5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5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app.UseSwagger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5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2E4386C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5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56" w:author="Ahmed Raddad" w:date="2023-02-01T11:12:00Z">
                  <w:rPr>
                    <w:ins w:id="225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5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5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6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app.UseSwaggerUI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(c =&gt;</w:t>
              </w:r>
            </w:ins>
          </w:p>
          <w:p w14:paraId="6F9716B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63" w:author="Ahmed Raddad" w:date="2023-02-01T11:12:00Z">
                  <w:rPr>
                    <w:ins w:id="22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6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124FB68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6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68" w:author="Ahmed Raddad" w:date="2023-02-01T11:12:00Z">
                  <w:rPr>
                    <w:ins w:id="226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7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7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c.SwaggerEndpoint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7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shd w:val="clear" w:color="auto" w:fill="FFF0F0"/>
                  <w:rPrChange w:id="227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"/swagger/v1/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shd w:val="clear" w:color="auto" w:fill="FFF0F0"/>
                  <w:rPrChange w:id="227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swagger.json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shd w:val="clear" w:color="auto" w:fill="FFF0F0"/>
                  <w:rPrChange w:id="22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7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, 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shd w:val="clear" w:color="auto" w:fill="FFF0F0"/>
                  <w:rPrChange w:id="227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  <w:shd w:val="clear" w:color="auto" w:fill="FFF0F0"/>
                    </w:rPr>
                  </w:rPrChange>
                </w:rPr>
                <w:t>"My API V1"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7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);</w:t>
              </w:r>
            </w:ins>
          </w:p>
          <w:p w14:paraId="17198A7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8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81" w:author="Ahmed Raddad" w:date="2023-02-01T11:12:00Z">
                  <w:rPr>
                    <w:ins w:id="228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8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8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});</w:t>
              </w:r>
            </w:ins>
          </w:p>
          <w:p w14:paraId="49E0FC7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8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86" w:author="Ahmed Raddad" w:date="2023-02-01T11:12:00Z">
                  <w:rPr>
                    <w:ins w:id="228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5743801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8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89" w:author="Ahmed Raddad" w:date="2023-02-01T11:12:00Z">
                  <w:rPr>
                    <w:ins w:id="229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9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9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9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app.UseRouting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9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5396823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29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296" w:author="Ahmed Raddad" w:date="2023-02-01T11:12:00Z">
                  <w:rPr>
                    <w:ins w:id="229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29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29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0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app.UseEndpoints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(endpoints =&gt;</w:t>
              </w:r>
            </w:ins>
          </w:p>
          <w:p w14:paraId="500D91B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03" w:author="Ahmed Raddad" w:date="2023-02-01T11:12:00Z">
                  <w:rPr>
                    <w:ins w:id="23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339B828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08" w:author="Ahmed Raddad" w:date="2023-02-01T11:12:00Z">
                  <w:rPr>
                    <w:ins w:id="23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1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1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1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endpoints.MapControllers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1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6FEC451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1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15" w:author="Ahmed Raddad" w:date="2023-02-01T11:12:00Z">
                  <w:rPr>
                    <w:ins w:id="231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1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1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});</w:t>
              </w:r>
            </w:ins>
          </w:p>
          <w:p w14:paraId="56239CC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1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20" w:author="Ahmed Raddad" w:date="2023-02-01T11:12:00Z">
                  <w:rPr>
                    <w:ins w:id="232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22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2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2F438B0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2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25" w:author="Ahmed Raddad" w:date="2023-02-01T11:12:00Z">
                  <w:rPr>
                    <w:ins w:id="232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2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2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4D39D04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2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30" w:author="Ahmed Raddad" w:date="2023-02-01T11:12:00Z">
                  <w:rPr>
                    <w:ins w:id="233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3DF919B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3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33" w:author="Ahmed Raddad" w:date="2023-02-01T11:12:00Z">
                  <w:rPr>
                    <w:ins w:id="233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3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337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 xml:space="preserve">// Implement the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338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IDatabase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339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 xml:space="preserve"> interface as an in-memory database</w:t>
              </w:r>
            </w:ins>
          </w:p>
          <w:p w14:paraId="185CC2C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4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41" w:author="Ahmed Raddad" w:date="2023-02-01T11:12:00Z">
                  <w:rPr>
                    <w:ins w:id="234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4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4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34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34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4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BB0066"/>
                  <w:sz w:val="16"/>
                  <w:szCs w:val="16"/>
                  <w:rPrChange w:id="234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</w:rPr>
                  </w:rPrChange>
                </w:rPr>
                <w:t>InMemoryDatabase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5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: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IDatabase</w:t>
              </w:r>
              <w:proofErr w:type="spellEnd"/>
            </w:ins>
          </w:p>
          <w:p w14:paraId="39A9D7D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5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53" w:author="Ahmed Raddad" w:date="2023-02-01T11:12:00Z">
                  <w:rPr>
                    <w:ins w:id="235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5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{</w:t>
              </w:r>
            </w:ins>
          </w:p>
          <w:p w14:paraId="43CB054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58" w:author="Ahmed Raddad" w:date="2023-02-01T11:12:00Z">
                  <w:rPr>
                    <w:ins w:id="23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36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private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6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36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readonly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6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List&lt;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36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object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6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&gt; _data =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36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new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6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List&lt;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37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object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&gt;();</w:t>
              </w:r>
            </w:ins>
          </w:p>
          <w:p w14:paraId="5E95BC3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73" w:author="Ahmed Raddad" w:date="2023-02-01T11:12:00Z">
                  <w:rPr>
                    <w:ins w:id="23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3162AB3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7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76" w:author="Ahmed Raddad" w:date="2023-02-01T11:12:00Z">
                  <w:rPr>
                    <w:ins w:id="237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7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7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38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38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void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8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66BB"/>
                  <w:sz w:val="16"/>
                  <w:szCs w:val="16"/>
                  <w:rPrChange w:id="238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Add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8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38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object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8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item)</w:t>
              </w:r>
            </w:ins>
          </w:p>
          <w:p w14:paraId="314FA5B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8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89" w:author="Ahmed Raddad" w:date="2023-02-01T11:12:00Z">
                  <w:rPr>
                    <w:ins w:id="239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9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9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5795288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39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394" w:author="Ahmed Raddad" w:date="2023-02-01T11:12:00Z">
                  <w:rPr>
                    <w:ins w:id="239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39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9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_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9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data.Add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39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(item);</w:t>
              </w:r>
            </w:ins>
          </w:p>
          <w:p w14:paraId="1041CFF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0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01" w:author="Ahmed Raddad" w:date="2023-02-01T11:12:00Z">
                  <w:rPr>
                    <w:ins w:id="240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0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0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47D309C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0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06" w:author="Ahmed Raddad" w:date="2023-02-01T11:12:00Z">
                  <w:rPr>
                    <w:ins w:id="240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062BA84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0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09" w:author="Ahmed Raddad" w:date="2023-02-01T11:12:00Z">
                  <w:rPr>
                    <w:ins w:id="241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1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1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1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1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1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IEnumerable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41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object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1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&gt;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1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GetAll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2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</w:t>
              </w:r>
            </w:ins>
          </w:p>
          <w:p w14:paraId="53E2BAF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2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22" w:author="Ahmed Raddad" w:date="2023-02-01T11:12:00Z">
                  <w:rPr>
                    <w:ins w:id="242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2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2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3C2AE75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2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27" w:author="Ahmed Raddad" w:date="2023-02-01T11:12:00Z">
                  <w:rPr>
                    <w:ins w:id="242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2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3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3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3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_data;</w:t>
              </w:r>
            </w:ins>
          </w:p>
          <w:p w14:paraId="54FA30D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3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34" w:author="Ahmed Raddad" w:date="2023-02-01T11:12:00Z">
                  <w:rPr>
                    <w:ins w:id="243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3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3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1D2FF34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3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39" w:author="Ahmed Raddad" w:date="2023-02-01T11:12:00Z">
                  <w:rPr>
                    <w:ins w:id="244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4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4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5394E8D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4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44" w:author="Ahmed Raddad" w:date="2023-02-01T11:12:00Z">
                  <w:rPr>
                    <w:ins w:id="244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12B4AE1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4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47" w:author="Ahmed Raddad" w:date="2023-02-01T11:12:00Z">
                  <w:rPr>
                    <w:ins w:id="244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4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5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451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 xml:space="preserve">// Implement the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452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ICache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453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 xml:space="preserve"> interface as an in-memory cache</w:t>
              </w:r>
            </w:ins>
          </w:p>
          <w:p w14:paraId="3886534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5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55" w:author="Ahmed Raddad" w:date="2023-02-01T11:12:00Z">
                  <w:rPr>
                    <w:ins w:id="245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5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5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5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6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6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6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BB0066"/>
                  <w:sz w:val="16"/>
                  <w:szCs w:val="16"/>
                  <w:rPrChange w:id="246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</w:rPr>
                  </w:rPrChange>
                </w:rPr>
                <w:t>MemoryCache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6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: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6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ICache</w:t>
              </w:r>
              <w:proofErr w:type="spellEnd"/>
            </w:ins>
          </w:p>
          <w:p w14:paraId="1434F4B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6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67" w:author="Ahmed Raddad" w:date="2023-02-01T11:12:00Z">
                  <w:rPr>
                    <w:ins w:id="246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6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7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{</w:t>
              </w:r>
            </w:ins>
          </w:p>
          <w:p w14:paraId="4E9C5C2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7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72" w:author="Ahmed Raddad" w:date="2023-02-01T11:12:00Z">
                  <w:rPr>
                    <w:ins w:id="247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7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7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7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private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7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7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readonly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7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8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TimeSpan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_expiration;</w:t>
              </w:r>
            </w:ins>
          </w:p>
          <w:p w14:paraId="5F8932C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4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483" w:author="Ahmed Raddad" w:date="2023-02-01T11:12:00Z">
                  <w:rPr>
                    <w:ins w:id="24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4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8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private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8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8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readonly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9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Dictionary&lt;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49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9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,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9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CacheItem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9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&gt; _cache =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49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new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Dictionary&lt;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49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9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,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49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CacheItem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0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&gt;();</w:t>
              </w:r>
            </w:ins>
          </w:p>
          <w:p w14:paraId="2D6E66A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0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02" w:author="Ahmed Raddad" w:date="2023-02-01T11:12:00Z">
                  <w:rPr>
                    <w:ins w:id="250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7F658E8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0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05" w:author="Ahmed Raddad" w:date="2023-02-01T11:12:00Z">
                  <w:rPr>
                    <w:ins w:id="250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0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0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0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1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066BB"/>
                  <w:sz w:val="16"/>
                  <w:szCs w:val="16"/>
                  <w:rPrChange w:id="251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MemoryCache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1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1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TimeSpan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1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expiration)</w:t>
              </w:r>
            </w:ins>
          </w:p>
          <w:p w14:paraId="761AAEA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1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16" w:author="Ahmed Raddad" w:date="2023-02-01T11:12:00Z">
                  <w:rPr>
                    <w:ins w:id="251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1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1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78AB518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2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21" w:author="Ahmed Raddad" w:date="2023-02-01T11:12:00Z">
                  <w:rPr>
                    <w:ins w:id="252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2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2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_expiration = expiration;</w:t>
              </w:r>
            </w:ins>
          </w:p>
          <w:p w14:paraId="5F64651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2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26" w:author="Ahmed Raddad" w:date="2023-02-01T11:12:00Z">
                  <w:rPr>
                    <w:ins w:id="252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2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2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298604B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3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31" w:author="Ahmed Raddad" w:date="2023-02-01T11:12:00Z">
                  <w:rPr>
                    <w:ins w:id="253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157065A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3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34" w:author="Ahmed Raddad" w:date="2023-02-01T11:12:00Z">
                  <w:rPr>
                    <w:ins w:id="253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3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3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3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3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Get&lt;T&gt;(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54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key)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4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where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4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: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4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</w:ins>
          </w:p>
          <w:p w14:paraId="13F9A5B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4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46" w:author="Ahmed Raddad" w:date="2023-02-01T11:12:00Z">
                  <w:rPr>
                    <w:ins w:id="254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4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4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color w:val="FF0000"/>
                  <w:sz w:val="16"/>
                  <w:szCs w:val="16"/>
                  <w:shd w:val="clear" w:color="auto" w:fill="FFAAAA"/>
                  <w:rPrChange w:id="2550" w:author="Ahmed Raddad" w:date="2023-02-01T11:12:00Z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</w:rPrChange>
                </w:rPr>
                <w:t>{</w:t>
              </w:r>
            </w:ins>
          </w:p>
          <w:p w14:paraId="6B565D3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5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52" w:author="Ahmed Raddad" w:date="2023-02-01T11:12:00Z">
                  <w:rPr>
                    <w:ins w:id="255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5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5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5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if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5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(_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5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cache.TryGetValue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5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(key,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6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out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56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var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6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item) &amp;&amp;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6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item.Expiration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6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&gt;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6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DateTime.Now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6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</w:t>
              </w:r>
            </w:ins>
          </w:p>
          <w:p w14:paraId="6B426EE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6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69" w:author="Ahmed Raddad" w:date="2023-02-01T11:12:00Z">
                  <w:rPr>
                    <w:ins w:id="257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7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7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6EA66E9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7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74" w:author="Ahmed Raddad" w:date="2023-02-01T11:12:00Z">
                  <w:rPr>
                    <w:ins w:id="257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7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7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7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7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8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item.Value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8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as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8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T;</w:t>
              </w:r>
            </w:ins>
          </w:p>
          <w:p w14:paraId="01EE41E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8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85" w:author="Ahmed Raddad" w:date="2023-02-01T11:12:00Z">
                  <w:rPr>
                    <w:ins w:id="258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8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8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</w:t>
              </w:r>
            </w:ins>
          </w:p>
          <w:p w14:paraId="2C62C55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8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90" w:author="Ahmed Raddad" w:date="2023-02-01T11:12:00Z">
                  <w:rPr>
                    <w:ins w:id="259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592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9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9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9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59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null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59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</w:t>
              </w:r>
            </w:ins>
          </w:p>
          <w:p w14:paraId="6439313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59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599" w:author="Ahmed Raddad" w:date="2023-02-01T11:12:00Z">
                  <w:rPr>
                    <w:ins w:id="260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0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0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0122B61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0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04" w:author="Ahmed Raddad" w:date="2023-02-01T11:12:00Z">
                  <w:rPr>
                    <w:ins w:id="260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2BB094C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0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07" w:author="Ahmed Raddad" w:date="2023-02-01T11:12:00Z">
                  <w:rPr>
                    <w:ins w:id="260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0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1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lastRenderedPageBreak/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1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1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1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void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1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Set&lt;T&gt;(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61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key, T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1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value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1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)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1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where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2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: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2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</w:ins>
          </w:p>
          <w:p w14:paraId="3047886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2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23" w:author="Ahmed Raddad" w:date="2023-02-01T11:12:00Z">
                  <w:rPr>
                    <w:ins w:id="262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2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color w:val="FF0000"/>
                  <w:sz w:val="16"/>
                  <w:szCs w:val="16"/>
                  <w:shd w:val="clear" w:color="auto" w:fill="FFAAAA"/>
                  <w:rPrChange w:id="2627" w:author="Ahmed Raddad" w:date="2023-02-01T11:12:00Z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</w:rPrChange>
                </w:rPr>
                <w:t>{</w:t>
              </w:r>
            </w:ins>
          </w:p>
          <w:p w14:paraId="4347D58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2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29" w:author="Ahmed Raddad" w:date="2023-02-01T11:12:00Z">
                  <w:rPr>
                    <w:ins w:id="263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3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3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_cache[key] =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3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new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3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3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CacheItem</w:t>
              </w:r>
              <w:proofErr w:type="spellEnd"/>
            </w:ins>
          </w:p>
          <w:p w14:paraId="35D78DE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3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37" w:author="Ahmed Raddad" w:date="2023-02-01T11:12:00Z">
                  <w:rPr>
                    <w:ins w:id="263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3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4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{</w:t>
              </w:r>
            </w:ins>
          </w:p>
          <w:p w14:paraId="296B774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4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42" w:author="Ahmed Raddad" w:date="2023-02-01T11:12:00Z">
                  <w:rPr>
                    <w:ins w:id="264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4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4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Expiration =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DateTime.Now.Add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4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(_expiration),</w:t>
              </w:r>
            </w:ins>
          </w:p>
          <w:p w14:paraId="1ACC175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4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49" w:author="Ahmed Raddad" w:date="2023-02-01T11:12:00Z">
                  <w:rPr>
                    <w:ins w:id="265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51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5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    Value =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5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value</w:t>
              </w:r>
            </w:ins>
          </w:p>
          <w:p w14:paraId="22A84D0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5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55" w:author="Ahmed Raddad" w:date="2023-02-01T11:12:00Z">
                  <w:rPr>
                    <w:ins w:id="265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5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5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};</w:t>
              </w:r>
            </w:ins>
          </w:p>
          <w:p w14:paraId="2DA0F3D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5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60" w:author="Ahmed Raddad" w:date="2023-02-01T11:12:00Z">
                  <w:rPr>
                    <w:ins w:id="266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62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6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12B8671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6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65" w:author="Ahmed Raddad" w:date="2023-02-01T11:12:00Z">
                  <w:rPr>
                    <w:ins w:id="266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6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6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47569B5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6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70" w:author="Ahmed Raddad" w:date="2023-02-01T11:12:00Z">
                  <w:rPr>
                    <w:ins w:id="267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609334B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73" w:author="Ahmed Raddad" w:date="2023-02-01T11:12:00Z">
                  <w:rPr>
                    <w:ins w:id="26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677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 xml:space="preserve">// Implement the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678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IRepository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679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 xml:space="preserve"> interface, making use of SOLID principles and dependency injection.</w:t>
              </w:r>
            </w:ins>
          </w:p>
          <w:p w14:paraId="0A5A734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8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81" w:author="Ahmed Raddad" w:date="2023-02-01T11:12:00Z">
                  <w:rPr>
                    <w:ins w:id="268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4B061F7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8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84" w:author="Ahmed Raddad" w:date="2023-02-01T11:12:00Z">
                  <w:rPr>
                    <w:ins w:id="268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86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8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8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68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9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BB0066"/>
                  <w:sz w:val="16"/>
                  <w:szCs w:val="16"/>
                  <w:rPrChange w:id="269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</w:rPr>
                  </w:rPrChange>
                </w:rPr>
                <w:t>Repository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9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: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9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IRepository</w:t>
              </w:r>
              <w:proofErr w:type="spellEnd"/>
            </w:ins>
          </w:p>
          <w:p w14:paraId="44F332C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9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695" w:author="Ahmed Raddad" w:date="2023-02-01T11:12:00Z">
                  <w:rPr>
                    <w:ins w:id="269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69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69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{</w:t>
              </w:r>
            </w:ins>
          </w:p>
          <w:p w14:paraId="40EF44B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69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00" w:author="Ahmed Raddad" w:date="2023-02-01T11:12:00Z">
                  <w:rPr>
                    <w:ins w:id="270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02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0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private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0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0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readonly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0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IDatabase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0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_database;</w:t>
              </w:r>
            </w:ins>
          </w:p>
          <w:p w14:paraId="362B430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0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10" w:author="Ahmed Raddad" w:date="2023-02-01T11:12:00Z">
                  <w:rPr>
                    <w:ins w:id="271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12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1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private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1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1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readonly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1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ICache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1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_cache;</w:t>
              </w:r>
            </w:ins>
          </w:p>
          <w:p w14:paraId="34B7E9C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1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20" w:author="Ahmed Raddad" w:date="2023-02-01T11:12:00Z">
                  <w:rPr>
                    <w:ins w:id="272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22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2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2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66BB"/>
                  <w:sz w:val="16"/>
                  <w:szCs w:val="16"/>
                  <w:rPrChange w:id="272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Repository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2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2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IDatabase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2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database,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2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ICache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3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cache)</w:t>
              </w:r>
            </w:ins>
          </w:p>
          <w:p w14:paraId="0E90E0B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3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32" w:author="Ahmed Raddad" w:date="2023-02-01T11:12:00Z">
                  <w:rPr>
                    <w:ins w:id="273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3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3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{</w:t>
              </w:r>
            </w:ins>
          </w:p>
          <w:p w14:paraId="6708DF3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3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37" w:author="Ahmed Raddad" w:date="2023-02-01T11:12:00Z">
                  <w:rPr>
                    <w:ins w:id="273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3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4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_database = database;</w:t>
              </w:r>
            </w:ins>
          </w:p>
          <w:p w14:paraId="5A68E11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4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42" w:author="Ahmed Raddad" w:date="2023-02-01T11:12:00Z">
                  <w:rPr>
                    <w:ins w:id="274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4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4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_cache = cache;</w:t>
              </w:r>
            </w:ins>
          </w:p>
          <w:p w14:paraId="048FA5C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4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47" w:author="Ahmed Raddad" w:date="2023-02-01T11:12:00Z">
                  <w:rPr>
                    <w:ins w:id="274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4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5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15D7207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5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52" w:author="Ahmed Raddad" w:date="2023-02-01T11:12:00Z">
                  <w:rPr>
                    <w:ins w:id="275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7904CA3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5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55" w:author="Ahmed Raddad" w:date="2023-02-01T11:12:00Z">
                  <w:rPr>
                    <w:ins w:id="275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5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5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5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6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Get&lt;T&gt;(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76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6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key)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6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where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6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: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6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</w:ins>
          </w:p>
          <w:p w14:paraId="47CEBC8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6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67" w:author="Ahmed Raddad" w:date="2023-02-01T11:12:00Z">
                  <w:rPr>
                    <w:ins w:id="276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6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7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color w:val="FF0000"/>
                  <w:sz w:val="16"/>
                  <w:szCs w:val="16"/>
                  <w:shd w:val="clear" w:color="auto" w:fill="FFAAAA"/>
                  <w:rPrChange w:id="2771" w:author="Ahmed Raddad" w:date="2023-02-01T11:12:00Z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</w:rPrChange>
                </w:rPr>
                <w:t>{</w:t>
              </w:r>
            </w:ins>
          </w:p>
          <w:p w14:paraId="61228BE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7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73" w:author="Ahmed Raddad" w:date="2023-02-01T11:12:00Z">
                  <w:rPr>
                    <w:ins w:id="277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7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77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var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7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item = _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7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cache.Get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8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&lt;T&gt;(key);</w:t>
              </w:r>
            </w:ins>
          </w:p>
          <w:p w14:paraId="055F3F5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8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82" w:author="Ahmed Raddad" w:date="2023-02-01T11:12:00Z">
                  <w:rPr>
                    <w:ins w:id="278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8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8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8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if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8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(item !=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78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null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8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</w:t>
              </w:r>
            </w:ins>
          </w:p>
          <w:p w14:paraId="320CEB0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9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91" w:author="Ahmed Raddad" w:date="2023-02-01T11:12:00Z">
                  <w:rPr>
                    <w:ins w:id="279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9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9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34A24FC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79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796" w:author="Ahmed Raddad" w:date="2023-02-01T11:12:00Z">
                  <w:rPr>
                    <w:ins w:id="279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79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79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80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item;</w:t>
              </w:r>
            </w:ins>
          </w:p>
          <w:p w14:paraId="51DA668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03" w:author="Ahmed Raddad" w:date="2023-02-01T11:12:00Z">
                  <w:rPr>
                    <w:ins w:id="28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429BDA2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08" w:author="Ahmed Raddad" w:date="2023-02-01T11:12:00Z">
                  <w:rPr>
                    <w:ins w:id="28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700BE75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1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11" w:author="Ahmed Raddad" w:date="2023-02-01T11:12:00Z">
                  <w:rPr>
                    <w:ins w:id="281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1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1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item = _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1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database.GetAll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1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().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1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OfType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1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&lt;T&gt;().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1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FirstOrDefault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2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13B7267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2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22" w:author="Ahmed Raddad" w:date="2023-02-01T11:12:00Z">
                  <w:rPr>
                    <w:ins w:id="282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2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2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82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if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2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(item !=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82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null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2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)</w:t>
              </w:r>
            </w:ins>
          </w:p>
          <w:p w14:paraId="744C454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3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31" w:author="Ahmed Raddad" w:date="2023-02-01T11:12:00Z">
                  <w:rPr>
                    <w:ins w:id="283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3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3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{</w:t>
              </w:r>
            </w:ins>
          </w:p>
          <w:p w14:paraId="2D0A93A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3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36" w:author="Ahmed Raddad" w:date="2023-02-01T11:12:00Z">
                  <w:rPr>
                    <w:ins w:id="283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3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3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    _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4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cache.Set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(key, item);</w:t>
              </w:r>
            </w:ins>
          </w:p>
          <w:p w14:paraId="09CF460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43" w:author="Ahmed Raddad" w:date="2023-02-01T11:12:00Z">
                  <w:rPr>
                    <w:ins w:id="28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}</w:t>
              </w:r>
            </w:ins>
          </w:p>
          <w:p w14:paraId="6FBD9A7B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4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48" w:author="Ahmed Raddad" w:date="2023-02-01T11:12:00Z">
                  <w:rPr>
                    <w:ins w:id="284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57DC662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5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51" w:author="Ahmed Raddad" w:date="2023-02-01T11:12:00Z">
                  <w:rPr>
                    <w:ins w:id="285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5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5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85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return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5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item;</w:t>
              </w:r>
            </w:ins>
          </w:p>
          <w:p w14:paraId="3D46ED2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5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58" w:author="Ahmed Raddad" w:date="2023-02-01T11:12:00Z">
                  <w:rPr>
                    <w:ins w:id="285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6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6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65050A5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6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63" w:author="Ahmed Raddad" w:date="2023-02-01T11:12:00Z">
                  <w:rPr>
                    <w:ins w:id="286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0D69D01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6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66" w:author="Ahmed Raddad" w:date="2023-02-01T11:12:00Z">
                  <w:rPr>
                    <w:ins w:id="286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6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6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87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87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void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7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Add&lt;T&gt;(T item)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87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where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7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: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87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</w:ins>
          </w:p>
          <w:p w14:paraId="2F61F10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78" w:author="Ahmed Raddad" w:date="2023-02-01T11:12:00Z">
                  <w:rPr>
                    <w:ins w:id="28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color w:val="FF0000"/>
                  <w:sz w:val="16"/>
                  <w:szCs w:val="16"/>
                  <w:shd w:val="clear" w:color="auto" w:fill="FFAAAA"/>
                  <w:rPrChange w:id="2882" w:author="Ahmed Raddad" w:date="2023-02-01T11:12:00Z">
                    <w:rPr>
                      <w:rFonts w:ascii="Courier New" w:eastAsia="Times New Roman" w:hAnsi="Courier New" w:cs="Courier New"/>
                      <w:color w:val="FF0000"/>
                      <w:sz w:val="20"/>
                      <w:szCs w:val="20"/>
                      <w:shd w:val="clear" w:color="auto" w:fill="FFAAAA"/>
                    </w:rPr>
                  </w:rPrChange>
                </w:rPr>
                <w:t>{</w:t>
              </w:r>
            </w:ins>
          </w:p>
          <w:p w14:paraId="5B697DF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8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84" w:author="Ahmed Raddad" w:date="2023-02-01T11:12:00Z">
                  <w:rPr>
                    <w:ins w:id="288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8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8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_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8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database.Add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8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(item);</w:t>
              </w:r>
            </w:ins>
          </w:p>
          <w:p w14:paraId="7912BC2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9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891" w:author="Ahmed Raddad" w:date="2023-02-01T11:12:00Z">
                  <w:rPr>
                    <w:ins w:id="289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89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9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    _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9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cache.Set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9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9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item.GetType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89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().Name, item);</w:t>
              </w:r>
            </w:ins>
          </w:p>
          <w:p w14:paraId="5EC835C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89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00" w:author="Ahmed Raddad" w:date="2023-02-01T11:12:00Z">
                  <w:rPr>
                    <w:ins w:id="290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02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0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}</w:t>
              </w:r>
            </w:ins>
          </w:p>
          <w:p w14:paraId="41C4BE0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0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05" w:author="Ahmed Raddad" w:date="2023-02-01T11:12:00Z">
                  <w:rPr>
                    <w:ins w:id="290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0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0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}</w:t>
              </w:r>
            </w:ins>
          </w:p>
          <w:p w14:paraId="33BB1A7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0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10" w:author="Ahmed Raddad" w:date="2023-02-01T11:12:00Z">
                  <w:rPr>
                    <w:ins w:id="291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2BF30DB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1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13" w:author="Ahmed Raddad" w:date="2023-02-01T11:12:00Z">
                  <w:rPr>
                    <w:ins w:id="291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15" w:author="Ahmed Raddad" w:date="2023-02-01T11:11:00Z"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916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Example interface for the database</w:t>
              </w:r>
            </w:ins>
          </w:p>
          <w:p w14:paraId="2662E29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1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18" w:author="Ahmed Raddad" w:date="2023-02-01T11:12:00Z">
                  <w:rPr>
                    <w:ins w:id="291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20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92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2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92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interface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2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2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IDatabase</w:t>
              </w:r>
              <w:proofErr w:type="spellEnd"/>
            </w:ins>
          </w:p>
          <w:p w14:paraId="3A9B163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2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27" w:author="Ahmed Raddad" w:date="2023-02-01T11:12:00Z">
                  <w:rPr>
                    <w:ins w:id="292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29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3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{</w:t>
              </w:r>
            </w:ins>
          </w:p>
          <w:p w14:paraId="6AB01CA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3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32" w:author="Ahmed Raddad" w:date="2023-02-01T11:12:00Z">
                  <w:rPr>
                    <w:ins w:id="293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3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3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93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void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3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66BB"/>
                  <w:sz w:val="16"/>
                  <w:szCs w:val="16"/>
                  <w:rPrChange w:id="293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66BB"/>
                      <w:sz w:val="20"/>
                      <w:szCs w:val="20"/>
                    </w:rPr>
                  </w:rPrChange>
                </w:rPr>
                <w:t>Add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3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94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object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item);</w:t>
              </w:r>
            </w:ins>
          </w:p>
          <w:p w14:paraId="01477F3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43" w:author="Ahmed Raddad" w:date="2023-02-01T11:12:00Z">
                  <w:rPr>
                    <w:ins w:id="29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4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IEnumerable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4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&lt;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94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object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5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&gt;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5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GetAll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5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();</w:t>
              </w:r>
            </w:ins>
          </w:p>
          <w:p w14:paraId="2EE75CCF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5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54" w:author="Ahmed Raddad" w:date="2023-02-01T11:12:00Z">
                  <w:rPr>
                    <w:ins w:id="295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56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5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lastRenderedPageBreak/>
                <w:t>}</w:t>
              </w:r>
            </w:ins>
          </w:p>
          <w:p w14:paraId="7CE03B2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5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59" w:author="Ahmed Raddad" w:date="2023-02-01T11:12:00Z">
                  <w:rPr>
                    <w:ins w:id="296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414A373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6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62" w:author="Ahmed Raddad" w:date="2023-02-01T11:12:00Z">
                  <w:rPr>
                    <w:ins w:id="296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64" w:author="Ahmed Raddad" w:date="2023-02-01T11:11:00Z"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2965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Example interface for the cache</w:t>
              </w:r>
            </w:ins>
          </w:p>
          <w:p w14:paraId="57356517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66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67" w:author="Ahmed Raddad" w:date="2023-02-01T11:12:00Z">
                  <w:rPr>
                    <w:ins w:id="2968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69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97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7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97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interface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7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7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ICache</w:t>
              </w:r>
              <w:proofErr w:type="spellEnd"/>
            </w:ins>
          </w:p>
          <w:p w14:paraId="367405F6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7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76" w:author="Ahmed Raddad" w:date="2023-02-01T11:12:00Z">
                  <w:rPr>
                    <w:ins w:id="297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7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7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{</w:t>
              </w:r>
            </w:ins>
          </w:p>
          <w:p w14:paraId="1C1589B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8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81" w:author="Ahmed Raddad" w:date="2023-02-01T11:12:00Z">
                  <w:rPr>
                    <w:ins w:id="298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8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8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T Get&lt;T&gt;(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985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key)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98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where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8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: class;</w:t>
              </w:r>
            </w:ins>
          </w:p>
          <w:p w14:paraId="0150A858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298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2990" w:author="Ahmed Raddad" w:date="2023-02-01T11:12:00Z">
                  <w:rPr>
                    <w:ins w:id="299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2992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9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99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void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9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Set&lt;T&gt;(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299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9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key, T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299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value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299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)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0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where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0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: class;</w:t>
              </w:r>
            </w:ins>
          </w:p>
          <w:p w14:paraId="0E56E54E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0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03" w:author="Ahmed Raddad" w:date="2023-02-01T11:12:00Z">
                  <w:rPr>
                    <w:ins w:id="300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0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0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}</w:t>
              </w:r>
            </w:ins>
          </w:p>
          <w:p w14:paraId="36A790B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0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08" w:author="Ahmed Raddad" w:date="2023-02-01T11:12:00Z">
                  <w:rPr>
                    <w:ins w:id="300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5566B3D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1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11" w:author="Ahmed Raddad" w:date="2023-02-01T11:12:00Z">
                  <w:rPr>
                    <w:ins w:id="301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13" w:author="Ahmed Raddad" w:date="2023-02-01T11:11:00Z"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3014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Example cache item class</w:t>
              </w:r>
            </w:ins>
          </w:p>
          <w:p w14:paraId="600E7062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1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16" w:author="Ahmed Raddad" w:date="2023-02-01T11:12:00Z">
                  <w:rPr>
                    <w:ins w:id="301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18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1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2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2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class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2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b/>
                  <w:bCs/>
                  <w:color w:val="BB0066"/>
                  <w:sz w:val="16"/>
                  <w:szCs w:val="16"/>
                  <w:rPrChange w:id="302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BB0066"/>
                      <w:sz w:val="20"/>
                      <w:szCs w:val="20"/>
                    </w:rPr>
                  </w:rPrChange>
                </w:rPr>
                <w:t>CacheItem</w:t>
              </w:r>
              <w:proofErr w:type="spellEnd"/>
            </w:ins>
          </w:p>
          <w:p w14:paraId="24FA56AA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24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25" w:author="Ahmed Raddad" w:date="2023-02-01T11:12:00Z">
                  <w:rPr>
                    <w:ins w:id="3026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27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2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{</w:t>
              </w:r>
            </w:ins>
          </w:p>
          <w:p w14:paraId="32DB8349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29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30" w:author="Ahmed Raddad" w:date="2023-02-01T11:12:00Z">
                  <w:rPr>
                    <w:ins w:id="3031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32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3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3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3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3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DateTime</w:t>
              </w:r>
              <w:proofErr w:type="spellEnd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3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Expiration {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3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get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3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;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40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set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4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 }</w:t>
              </w:r>
            </w:ins>
          </w:p>
          <w:p w14:paraId="2A4864F5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4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43" w:author="Ahmed Raddad" w:date="2023-02-01T11:12:00Z">
                  <w:rPr>
                    <w:ins w:id="304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4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4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4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4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304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object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5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Value {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51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get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52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;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53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set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5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; }</w:t>
              </w:r>
            </w:ins>
          </w:p>
          <w:p w14:paraId="3655D1E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5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56" w:author="Ahmed Raddad" w:date="2023-02-01T11:12:00Z">
                  <w:rPr>
                    <w:ins w:id="305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5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5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}</w:t>
              </w:r>
            </w:ins>
          </w:p>
          <w:p w14:paraId="1561C4D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6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61" w:author="Ahmed Raddad" w:date="2023-02-01T11:12:00Z">
                  <w:rPr>
                    <w:ins w:id="306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</w:p>
          <w:p w14:paraId="62CA0C2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63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64" w:author="Ahmed Raddad" w:date="2023-02-01T11:12:00Z">
                  <w:rPr>
                    <w:ins w:id="3065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66" w:author="Ahmed Raddad" w:date="2023-02-01T11:11:00Z">
              <w:r w:rsidRPr="000121D5">
                <w:rPr>
                  <w:rFonts w:ascii="Courier New" w:eastAsia="Times New Roman" w:hAnsi="Courier New" w:cs="Courier New"/>
                  <w:color w:val="888888"/>
                  <w:sz w:val="16"/>
                  <w:szCs w:val="16"/>
                  <w:rPrChange w:id="3067" w:author="Ahmed Raddad" w:date="2023-02-01T11:12:00Z">
                    <w:rPr>
                      <w:rFonts w:ascii="Courier New" w:eastAsia="Times New Roman" w:hAnsi="Courier New" w:cs="Courier New"/>
                      <w:color w:val="888888"/>
                      <w:sz w:val="20"/>
                      <w:szCs w:val="20"/>
                    </w:rPr>
                  </w:rPrChange>
                </w:rPr>
                <w:t>// Example repository interface</w:t>
              </w:r>
            </w:ins>
          </w:p>
          <w:p w14:paraId="7C403084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68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69" w:author="Ahmed Raddad" w:date="2023-02-01T11:12:00Z">
                  <w:rPr>
                    <w:ins w:id="3070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71" w:author="Ahmed Raddad" w:date="2023-02-01T11:11:00Z"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72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public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73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74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interface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7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</w:t>
              </w:r>
              <w:proofErr w:type="spellStart"/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7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IRepository</w:t>
              </w:r>
              <w:proofErr w:type="spellEnd"/>
            </w:ins>
          </w:p>
          <w:p w14:paraId="459232B0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77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78" w:author="Ahmed Raddad" w:date="2023-02-01T11:12:00Z">
                  <w:rPr>
                    <w:ins w:id="3079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80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81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{</w:t>
              </w:r>
            </w:ins>
          </w:p>
          <w:p w14:paraId="14AF51CC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82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83" w:author="Ahmed Raddad" w:date="2023-02-01T11:12:00Z">
                  <w:rPr>
                    <w:ins w:id="3084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85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86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T Get&lt;T&gt;(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333399"/>
                  <w:sz w:val="16"/>
                  <w:szCs w:val="16"/>
                  <w:rPrChange w:id="3087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333399"/>
                      <w:sz w:val="20"/>
                      <w:szCs w:val="20"/>
                    </w:rPr>
                  </w:rPrChange>
                </w:rPr>
                <w:t>string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88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key)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89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where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90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: class;</w:t>
              </w:r>
            </w:ins>
          </w:p>
          <w:p w14:paraId="24E1BA01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091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092" w:author="Ahmed Raddad" w:date="2023-02-01T11:12:00Z">
                  <w:rPr>
                    <w:ins w:id="3093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094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95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  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96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void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97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Add&lt;T&gt;(T item) </w:t>
              </w:r>
              <w:r w:rsidRPr="000121D5">
                <w:rPr>
                  <w:rFonts w:ascii="Courier New" w:eastAsia="Times New Roman" w:hAnsi="Courier New" w:cs="Courier New"/>
                  <w:b/>
                  <w:bCs/>
                  <w:color w:val="008800"/>
                  <w:sz w:val="16"/>
                  <w:szCs w:val="16"/>
                  <w:rPrChange w:id="3098" w:author="Ahmed Raddad" w:date="2023-02-01T11:12:00Z">
                    <w:rPr>
                      <w:rFonts w:ascii="Courier New" w:eastAsia="Times New Roman" w:hAnsi="Courier New" w:cs="Courier New"/>
                      <w:b/>
                      <w:bCs/>
                      <w:color w:val="008800"/>
                      <w:sz w:val="20"/>
                      <w:szCs w:val="20"/>
                    </w:rPr>
                  </w:rPrChange>
                </w:rPr>
                <w:t>where</w:t>
              </w:r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09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 xml:space="preserve"> T : class;</w:t>
              </w:r>
            </w:ins>
          </w:p>
          <w:p w14:paraId="02A9895D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100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101" w:author="Ahmed Raddad" w:date="2023-02-01T11:12:00Z">
                  <w:rPr>
                    <w:ins w:id="3102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103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104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}</w:t>
              </w:r>
            </w:ins>
          </w:p>
          <w:p w14:paraId="3D0775D3" w14:textId="77777777" w:rsidR="000121D5" w:rsidRPr="000121D5" w:rsidRDefault="000121D5" w:rsidP="000121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ins w:id="3105" w:author="Ahmed Raddad" w:date="2023-02-01T11:11:00Z"/>
                <w:rFonts w:ascii="Courier New" w:eastAsia="Times New Roman" w:hAnsi="Courier New" w:cs="Courier New"/>
                <w:color w:val="333333"/>
                <w:sz w:val="16"/>
                <w:szCs w:val="16"/>
                <w:rPrChange w:id="3106" w:author="Ahmed Raddad" w:date="2023-02-01T11:12:00Z">
                  <w:rPr>
                    <w:ins w:id="3107" w:author="Ahmed Raddad" w:date="2023-02-01T11:11:00Z"/>
                    <w:rFonts w:ascii="Courier New" w:eastAsia="Times New Roman" w:hAnsi="Courier New" w:cs="Courier New"/>
                    <w:color w:val="333333"/>
                    <w:sz w:val="20"/>
                    <w:szCs w:val="20"/>
                  </w:rPr>
                </w:rPrChange>
              </w:rPr>
            </w:pPr>
            <w:ins w:id="3108" w:author="Ahmed Raddad" w:date="2023-02-01T11:11:00Z">
              <w:r w:rsidRPr="000121D5">
                <w:rPr>
                  <w:rFonts w:ascii="Courier New" w:eastAsia="Times New Roman" w:hAnsi="Courier New" w:cs="Courier New"/>
                  <w:color w:val="333333"/>
                  <w:sz w:val="16"/>
                  <w:szCs w:val="16"/>
                  <w:rPrChange w:id="3109" w:author="Ahmed Raddad" w:date="2023-02-01T11:12:00Z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rPrChange>
                </w:rPr>
                <w:t>}</w:t>
              </w:r>
            </w:ins>
          </w:p>
        </w:tc>
      </w:tr>
    </w:tbl>
    <w:p w14:paraId="385D2DD6" w14:textId="77777777" w:rsidR="000121D5" w:rsidRDefault="000121D5" w:rsidP="00FA5349">
      <w:pPr>
        <w:rPr>
          <w:ins w:id="3110" w:author="Ahmed Raddad" w:date="2023-02-01T11:07:00Z"/>
          <w:sz w:val="24"/>
          <w:szCs w:val="24"/>
        </w:rPr>
      </w:pPr>
    </w:p>
    <w:p w14:paraId="4781F966" w14:textId="77777777" w:rsidR="00FA5349" w:rsidRPr="00FA5349" w:rsidRDefault="00FA5349" w:rsidP="00FA5349">
      <w:pPr>
        <w:rPr>
          <w:sz w:val="24"/>
          <w:szCs w:val="24"/>
          <w:rPrChange w:id="3111" w:author="Ahmed Raddad" w:date="2023-02-01T11:07:00Z">
            <w:rPr/>
          </w:rPrChange>
        </w:rPr>
        <w:pPrChange w:id="3112" w:author="Ahmed Raddad" w:date="2023-02-01T11:07:00Z">
          <w:pPr>
            <w:pStyle w:val="ListParagraph"/>
            <w:numPr>
              <w:numId w:val="2"/>
            </w:numPr>
            <w:ind w:hanging="360"/>
          </w:pPr>
        </w:pPrChange>
      </w:pPr>
    </w:p>
    <w:p w14:paraId="356544C3" w14:textId="7959B9CC" w:rsidR="001518D9" w:rsidRDefault="001518D9">
      <w:pPr>
        <w:rPr>
          <w:sz w:val="24"/>
          <w:szCs w:val="24"/>
        </w:rPr>
      </w:pPr>
    </w:p>
    <w:p w14:paraId="0239C4D8" w14:textId="00230226" w:rsidR="00081A0E" w:rsidRPr="00081A0E" w:rsidRDefault="00081A0E">
      <w:pPr>
        <w:rPr>
          <w:sz w:val="24"/>
          <w:szCs w:val="24"/>
          <w:u w:val="single"/>
        </w:rPr>
      </w:pPr>
      <w:r w:rsidRPr="00081A0E">
        <w:rPr>
          <w:sz w:val="24"/>
          <w:szCs w:val="24"/>
          <w:u w:val="single"/>
        </w:rPr>
        <w:t>Tooling Requirements</w:t>
      </w:r>
    </w:p>
    <w:p w14:paraId="232DFA42" w14:textId="4475815B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>Use Visual Studio, latest version if possible.</w:t>
      </w:r>
    </w:p>
    <w:p w14:paraId="6AF05EB1" w14:textId="3688E907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>Keep all projects in one solution.</w:t>
      </w:r>
    </w:p>
    <w:p w14:paraId="3D607D39" w14:textId="475D0696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>The solution should compile with no errors.</w:t>
      </w:r>
    </w:p>
    <w:p w14:paraId="56D28939" w14:textId="3F1F6215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>The application should run cleanly.</w:t>
      </w:r>
    </w:p>
    <w:p w14:paraId="0CE75A5F" w14:textId="2B6C92F3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>Easy local setup to ensure solution can be executed.</w:t>
      </w:r>
    </w:p>
    <w:p w14:paraId="7F4E2E7E" w14:textId="16F6A549" w:rsidR="00081A0E" w:rsidRPr="00081A0E" w:rsidRDefault="00081A0E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If </w:t>
      </w:r>
      <w:proofErr w:type="spellStart"/>
      <w:r w:rsidRPr="00081A0E">
        <w:rPr>
          <w:sz w:val="24"/>
          <w:szCs w:val="24"/>
        </w:rPr>
        <w:t>nosql</w:t>
      </w:r>
      <w:proofErr w:type="spellEnd"/>
      <w:r w:rsidRPr="00081A0E">
        <w:rPr>
          <w:sz w:val="24"/>
          <w:szCs w:val="24"/>
        </w:rPr>
        <w:t xml:space="preserve"> </w:t>
      </w:r>
      <w:proofErr w:type="spellStart"/>
      <w:r w:rsidRPr="00081A0E">
        <w:rPr>
          <w:sz w:val="24"/>
          <w:szCs w:val="24"/>
        </w:rPr>
        <w:t>db</w:t>
      </w:r>
      <w:proofErr w:type="spellEnd"/>
      <w:r w:rsidRPr="00081A0E">
        <w:rPr>
          <w:sz w:val="24"/>
          <w:szCs w:val="24"/>
        </w:rPr>
        <w:t xml:space="preserve"> used, preference is </w:t>
      </w:r>
      <w:proofErr w:type="spellStart"/>
      <w:r w:rsidRPr="00081A0E">
        <w:rPr>
          <w:sz w:val="24"/>
          <w:szCs w:val="24"/>
        </w:rPr>
        <w:t>RavenDb</w:t>
      </w:r>
      <w:proofErr w:type="spellEnd"/>
      <w:r w:rsidRPr="00081A0E">
        <w:rPr>
          <w:sz w:val="24"/>
          <w:szCs w:val="24"/>
        </w:rPr>
        <w:t xml:space="preserve"> </w:t>
      </w:r>
      <w:del w:id="3113" w:author="Leo Davidson" w:date="2023-01-23T15:37:00Z">
        <w:r w:rsidRPr="00081A0E" w:rsidDel="00A60B41">
          <w:rPr>
            <w:sz w:val="24"/>
            <w:szCs w:val="24"/>
          </w:rPr>
          <w:delText>or MongoDb (with easy local setup</w:delText>
        </w:r>
      </w:del>
      <w:ins w:id="3114" w:author="Leo Davidson" w:date="2023-01-23T15:37:00Z">
        <w:r w:rsidR="00A60B41">
          <w:rPr>
            <w:sz w:val="24"/>
            <w:szCs w:val="24"/>
          </w:rPr>
          <w:t>.</w:t>
        </w:r>
      </w:ins>
      <w:del w:id="3115" w:author="Leo Davidson" w:date="2023-01-23T15:37:00Z">
        <w:r w:rsidRPr="00081A0E" w:rsidDel="00A60B41">
          <w:rPr>
            <w:sz w:val="24"/>
            <w:szCs w:val="24"/>
          </w:rPr>
          <w:delText>)</w:delText>
        </w:r>
      </w:del>
    </w:p>
    <w:p w14:paraId="67C343F3" w14:textId="21F97211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Use .NET Core </w:t>
      </w:r>
      <w:del w:id="3116" w:author="Leo Davidson" w:date="2023-01-23T15:35:00Z">
        <w:r w:rsidRPr="00081A0E" w:rsidDel="002F3F88">
          <w:rPr>
            <w:sz w:val="24"/>
            <w:szCs w:val="24"/>
          </w:rPr>
          <w:delText xml:space="preserve">3 or 5 or </w:delText>
        </w:r>
      </w:del>
      <w:r w:rsidRPr="00081A0E">
        <w:rPr>
          <w:sz w:val="24"/>
          <w:szCs w:val="24"/>
        </w:rPr>
        <w:t>6</w:t>
      </w:r>
      <w:r w:rsidR="00081A0E" w:rsidRPr="00081A0E">
        <w:rPr>
          <w:sz w:val="24"/>
          <w:szCs w:val="24"/>
        </w:rPr>
        <w:t>.</w:t>
      </w:r>
    </w:p>
    <w:p w14:paraId="2BBBC902" w14:textId="11332226" w:rsidR="00081A0E" w:rsidRPr="00081A0E" w:rsidDel="005F62A6" w:rsidRDefault="00081A0E" w:rsidP="00081A0E">
      <w:pPr>
        <w:pStyle w:val="ListParagraph"/>
        <w:numPr>
          <w:ilvl w:val="0"/>
          <w:numId w:val="3"/>
        </w:numPr>
        <w:rPr>
          <w:del w:id="3117" w:author="Joe Rodriguez" w:date="2023-01-23T16:06:00Z"/>
          <w:sz w:val="24"/>
          <w:szCs w:val="24"/>
        </w:rPr>
      </w:pPr>
      <w:del w:id="3118" w:author="Joe Rodriguez" w:date="2023-01-23T16:06:00Z">
        <w:r w:rsidRPr="00081A0E" w:rsidDel="005F62A6">
          <w:rPr>
            <w:sz w:val="24"/>
            <w:szCs w:val="24"/>
          </w:rPr>
          <w:delText>If restful</w:delText>
        </w:r>
        <w:r w:rsidR="00C178EF" w:rsidDel="005F62A6">
          <w:rPr>
            <w:sz w:val="24"/>
            <w:szCs w:val="24"/>
          </w:rPr>
          <w:delText xml:space="preserve"> api</w:delText>
        </w:r>
        <w:r w:rsidRPr="00081A0E" w:rsidDel="005F62A6">
          <w:rPr>
            <w:sz w:val="24"/>
            <w:szCs w:val="24"/>
          </w:rPr>
          <w:delText>, use .NET Core API</w:delText>
        </w:r>
        <w:r w:rsidR="00406036" w:rsidDel="005F62A6">
          <w:rPr>
            <w:sz w:val="24"/>
            <w:szCs w:val="24"/>
          </w:rPr>
          <w:delText>.</w:delText>
        </w:r>
      </w:del>
    </w:p>
    <w:p w14:paraId="183C0E29" w14:textId="0920235D" w:rsidR="00081A0E" w:rsidRPr="00081A0E" w:rsidDel="005F62A6" w:rsidRDefault="00081A0E" w:rsidP="00081A0E">
      <w:pPr>
        <w:pStyle w:val="ListParagraph"/>
        <w:numPr>
          <w:ilvl w:val="0"/>
          <w:numId w:val="3"/>
        </w:numPr>
        <w:rPr>
          <w:del w:id="3119" w:author="Joe Rodriguez" w:date="2023-01-23T16:06:00Z"/>
          <w:sz w:val="24"/>
          <w:szCs w:val="24"/>
        </w:rPr>
      </w:pPr>
      <w:del w:id="3120" w:author="Joe Rodriguez" w:date="2023-01-23T16:06:00Z">
        <w:r w:rsidRPr="00081A0E" w:rsidDel="005F62A6">
          <w:rPr>
            <w:sz w:val="24"/>
            <w:szCs w:val="24"/>
          </w:rPr>
          <w:delText>If web front end, use Angular 5 – 1</w:delText>
        </w:r>
        <w:r w:rsidDel="005F62A6">
          <w:rPr>
            <w:sz w:val="24"/>
            <w:szCs w:val="24"/>
          </w:rPr>
          <w:delText>4</w:delText>
        </w:r>
        <w:r w:rsidRPr="00081A0E" w:rsidDel="005F62A6">
          <w:rPr>
            <w:sz w:val="24"/>
            <w:szCs w:val="24"/>
          </w:rPr>
          <w:delText xml:space="preserve"> or MVC Core</w:delText>
        </w:r>
        <w:r w:rsidR="00406036" w:rsidDel="005F62A6">
          <w:rPr>
            <w:sz w:val="24"/>
            <w:szCs w:val="24"/>
          </w:rPr>
          <w:delText>.</w:delText>
        </w:r>
      </w:del>
    </w:p>
    <w:p w14:paraId="52B5D0EE" w14:textId="1C1FA853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Caching layer can be In Memory </w:t>
      </w:r>
      <w:del w:id="3121" w:author="Leo Davidson" w:date="2023-01-23T15:36:00Z">
        <w:r w:rsidRPr="00081A0E" w:rsidDel="002F3F88">
          <w:rPr>
            <w:sz w:val="24"/>
            <w:szCs w:val="24"/>
          </w:rPr>
          <w:delText>or Redis</w:delText>
        </w:r>
        <w:r w:rsidR="00081A0E" w:rsidRPr="00081A0E" w:rsidDel="002F3F88">
          <w:rPr>
            <w:sz w:val="24"/>
            <w:szCs w:val="24"/>
          </w:rPr>
          <w:delText>.</w:delText>
        </w:r>
      </w:del>
    </w:p>
    <w:p w14:paraId="16CA6923" w14:textId="334818E2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Unit tests can be written using </w:t>
      </w:r>
      <w:proofErr w:type="spellStart"/>
      <w:r w:rsidRPr="00081A0E">
        <w:rPr>
          <w:sz w:val="24"/>
          <w:szCs w:val="24"/>
        </w:rPr>
        <w:t>MSTests</w:t>
      </w:r>
      <w:proofErr w:type="spellEnd"/>
      <w:r w:rsidRPr="00081A0E">
        <w:rPr>
          <w:sz w:val="24"/>
          <w:szCs w:val="24"/>
        </w:rPr>
        <w:t xml:space="preserve">, </w:t>
      </w:r>
      <w:proofErr w:type="spellStart"/>
      <w:r w:rsidRPr="00081A0E">
        <w:rPr>
          <w:sz w:val="24"/>
          <w:szCs w:val="24"/>
        </w:rPr>
        <w:t>NUnit</w:t>
      </w:r>
      <w:proofErr w:type="spellEnd"/>
      <w:r w:rsidRPr="00081A0E">
        <w:rPr>
          <w:sz w:val="24"/>
          <w:szCs w:val="24"/>
        </w:rPr>
        <w:t xml:space="preserve">, or </w:t>
      </w:r>
      <w:proofErr w:type="spellStart"/>
      <w:r w:rsidRPr="00081A0E">
        <w:rPr>
          <w:sz w:val="24"/>
          <w:szCs w:val="24"/>
        </w:rPr>
        <w:t>Xunit</w:t>
      </w:r>
      <w:proofErr w:type="spellEnd"/>
      <w:r w:rsidRPr="00081A0E">
        <w:rPr>
          <w:sz w:val="24"/>
          <w:szCs w:val="24"/>
        </w:rPr>
        <w:t>.</w:t>
      </w:r>
    </w:p>
    <w:p w14:paraId="6FEF6021" w14:textId="35709A62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 xml:space="preserve">Use Mocks when </w:t>
      </w:r>
      <w:r w:rsidR="00406036">
        <w:rPr>
          <w:sz w:val="24"/>
          <w:szCs w:val="24"/>
        </w:rPr>
        <w:t xml:space="preserve">unit </w:t>
      </w:r>
      <w:r w:rsidRPr="00081A0E">
        <w:rPr>
          <w:sz w:val="24"/>
          <w:szCs w:val="24"/>
        </w:rPr>
        <w:t>testing persisted data.</w:t>
      </w:r>
    </w:p>
    <w:p w14:paraId="44C71293" w14:textId="69F0B8BA" w:rsidR="001518D9" w:rsidRPr="00081A0E" w:rsidRDefault="001518D9" w:rsidP="00081A0E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81A0E">
        <w:rPr>
          <w:sz w:val="24"/>
          <w:szCs w:val="24"/>
        </w:rPr>
        <w:t>All tests should be rerunnable.</w:t>
      </w:r>
    </w:p>
    <w:p w14:paraId="52EBAE42" w14:textId="77777777" w:rsidR="001518D9" w:rsidRDefault="001518D9"/>
    <w:p w14:paraId="64373148" w14:textId="77777777" w:rsidR="001518D9" w:rsidRDefault="001518D9"/>
    <w:p w14:paraId="64E58ADD" w14:textId="0FAC0892" w:rsidR="001518D9" w:rsidRPr="00081A0E" w:rsidRDefault="00081A0E">
      <w:pPr>
        <w:rPr>
          <w:sz w:val="24"/>
          <w:szCs w:val="24"/>
        </w:rPr>
      </w:pPr>
      <w:r w:rsidRPr="00081A0E">
        <w:rPr>
          <w:sz w:val="24"/>
          <w:szCs w:val="24"/>
        </w:rPr>
        <w:t xml:space="preserve">Please </w:t>
      </w:r>
      <w:r>
        <w:rPr>
          <w:sz w:val="24"/>
          <w:szCs w:val="24"/>
        </w:rPr>
        <w:t>post solution to a public GitHub or any shareable file location.</w:t>
      </w:r>
    </w:p>
    <w:sectPr w:rsidR="001518D9" w:rsidRPr="00081A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23CAD"/>
    <w:multiLevelType w:val="hybridMultilevel"/>
    <w:tmpl w:val="12DA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D3D6F"/>
    <w:multiLevelType w:val="hybridMultilevel"/>
    <w:tmpl w:val="33EA0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5645AC"/>
    <w:multiLevelType w:val="hybridMultilevel"/>
    <w:tmpl w:val="18D2A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6712126">
    <w:abstractNumId w:val="0"/>
  </w:num>
  <w:num w:numId="2" w16cid:durableId="177352564">
    <w:abstractNumId w:val="1"/>
  </w:num>
  <w:num w:numId="3" w16cid:durableId="1556971260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eo Davidson">
    <w15:presenceInfo w15:providerId="AD" w15:userId="S::Leo.Davidson@agdata.com::2fd05a28-d0ba-4557-a9f8-f7cc3e9fbe1d"/>
  </w15:person>
  <w15:person w15:author="Joe Rodriguez">
    <w15:presenceInfo w15:providerId="AD" w15:userId="S::Joe.Rodriguez@agdata.com::6033b9c5-2aef-417e-9685-de91279c4f50"/>
  </w15:person>
  <w15:person w15:author="Ahmed Raddad">
    <w15:presenceInfo w15:providerId="Windows Live" w15:userId="9fdbe1f453041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8D9"/>
    <w:rsid w:val="000121D5"/>
    <w:rsid w:val="00081A0E"/>
    <w:rsid w:val="0012499E"/>
    <w:rsid w:val="001518D9"/>
    <w:rsid w:val="002F3F88"/>
    <w:rsid w:val="003E37B3"/>
    <w:rsid w:val="00406036"/>
    <w:rsid w:val="00454ECB"/>
    <w:rsid w:val="00513ED9"/>
    <w:rsid w:val="005F62A6"/>
    <w:rsid w:val="006C6360"/>
    <w:rsid w:val="007D145E"/>
    <w:rsid w:val="008963AA"/>
    <w:rsid w:val="008F6543"/>
    <w:rsid w:val="00A608F0"/>
    <w:rsid w:val="00A60B41"/>
    <w:rsid w:val="00C178EF"/>
    <w:rsid w:val="00FA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4C67E"/>
  <w15:chartTrackingRefBased/>
  <w15:docId w15:val="{967A44E1-834E-4BC9-A289-9F8C9F0B2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0E"/>
    <w:pPr>
      <w:ind w:left="720"/>
      <w:contextualSpacing/>
    </w:pPr>
  </w:style>
  <w:style w:type="paragraph" w:styleId="Revision">
    <w:name w:val="Revision"/>
    <w:hidden/>
    <w:uiPriority w:val="99"/>
    <w:semiHidden/>
    <w:rsid w:val="002F3F8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53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53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013B9-4BCA-4C44-9828-A92811283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1043</Words>
  <Characters>8075</Characters>
  <Application>Microsoft Office Word</Application>
  <DocSecurity>0</DocSecurity>
  <Lines>504</Lines>
  <Paragraphs>434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Rodriguez</dc:creator>
  <cp:keywords/>
  <dc:description/>
  <cp:lastModifiedBy>Ahmed Raddad</cp:lastModifiedBy>
  <cp:revision>3</cp:revision>
  <dcterms:created xsi:type="dcterms:W3CDTF">2023-02-01T16:15:00Z</dcterms:created>
  <dcterms:modified xsi:type="dcterms:W3CDTF">2023-02-01T16:15:00Z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f3b5bd43621430fcbe93f208085258a8fc2a9a8cca57001c258544881ab5715a</vt:lpwstr>
  </property>
</Properties>
</file>